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35B46" w14:textId="04A5CAD3" w:rsidR="66196D42" w:rsidRDefault="66196D42" w:rsidP="331DCF7D">
      <w:pPr>
        <w:shd w:val="clear" w:color="auto" w:fill="FFFFFF" w:themeFill="background1"/>
        <w:spacing w:after="300"/>
        <w:rPr>
          <w:rFonts w:ascii="Calibri Light" w:eastAsia="Calibri Light" w:hAnsi="Calibri Light" w:cs="Calibri Light"/>
          <w:b/>
          <w:bCs/>
          <w:color w:val="000000" w:themeColor="text1"/>
          <w:sz w:val="22"/>
          <w:szCs w:val="22"/>
          <w:lang w:val="en-US"/>
        </w:rPr>
      </w:pPr>
      <w:r w:rsidRPr="331DCF7D">
        <w:rPr>
          <w:rFonts w:ascii="Calibri Light" w:eastAsia="Calibri Light" w:hAnsi="Calibri Light" w:cs="Calibri Light"/>
          <w:b/>
          <w:bCs/>
          <w:color w:val="000000" w:themeColor="text1"/>
          <w:sz w:val="22"/>
          <w:szCs w:val="22"/>
        </w:rPr>
        <w:t>P</w:t>
      </w:r>
      <w:commentRangeStart w:id="0"/>
      <w:r w:rsidRPr="331DCF7D">
        <w:rPr>
          <w:rFonts w:ascii="Calibri Light" w:eastAsia="Calibri Light" w:hAnsi="Calibri Light" w:cs="Calibri Light"/>
          <w:b/>
          <w:bCs/>
          <w:color w:val="000000" w:themeColor="text1"/>
          <w:sz w:val="22"/>
          <w:szCs w:val="22"/>
        </w:rPr>
        <w:t xml:space="preserve">roject </w:t>
      </w:r>
      <w:proofErr w:type="spellStart"/>
      <w:r w:rsidRPr="331DCF7D">
        <w:rPr>
          <w:rFonts w:ascii="Calibri Light" w:eastAsia="Calibri Light" w:hAnsi="Calibri Light" w:cs="Calibri Light"/>
          <w:b/>
          <w:bCs/>
          <w:color w:val="000000" w:themeColor="text1"/>
          <w:sz w:val="22"/>
          <w:szCs w:val="22"/>
        </w:rPr>
        <w:t>Proposal</w:t>
      </w:r>
      <w:proofErr w:type="spellEnd"/>
      <w:r w:rsidRPr="331DCF7D">
        <w:rPr>
          <w:rFonts w:ascii="Calibri Light" w:eastAsia="Calibri Light" w:hAnsi="Calibri Light" w:cs="Calibri Light"/>
          <w:b/>
          <w:bCs/>
          <w:color w:val="000000" w:themeColor="text1"/>
          <w:sz w:val="22"/>
          <w:szCs w:val="22"/>
        </w:rPr>
        <w:t xml:space="preserve">: </w:t>
      </w:r>
      <w:proofErr w:type="spellStart"/>
      <w:r w:rsidRPr="331DCF7D">
        <w:rPr>
          <w:rFonts w:ascii="Calibri Light" w:eastAsia="Calibri Light" w:hAnsi="Calibri Light" w:cs="Calibri Light"/>
          <w:b/>
          <w:bCs/>
          <w:color w:val="000000" w:themeColor="text1"/>
          <w:sz w:val="22"/>
          <w:szCs w:val="22"/>
        </w:rPr>
        <w:t>Integrating</w:t>
      </w:r>
      <w:proofErr w:type="spellEnd"/>
      <w:r w:rsidRPr="331DCF7D">
        <w:rPr>
          <w:rFonts w:ascii="Calibri Light" w:eastAsia="Calibri Light" w:hAnsi="Calibri Light" w:cs="Calibri Light"/>
          <w:b/>
          <w:bCs/>
          <w:color w:val="000000" w:themeColor="text1"/>
          <w:sz w:val="22"/>
          <w:szCs w:val="22"/>
        </w:rPr>
        <w:t xml:space="preserve"> NASA </w:t>
      </w:r>
      <w:proofErr w:type="spellStart"/>
      <w:r w:rsidRPr="331DCF7D">
        <w:rPr>
          <w:rFonts w:ascii="Calibri Light" w:eastAsia="Calibri Light" w:hAnsi="Calibri Light" w:cs="Calibri Light"/>
          <w:b/>
          <w:bCs/>
          <w:color w:val="000000" w:themeColor="text1"/>
          <w:sz w:val="22"/>
          <w:szCs w:val="22"/>
        </w:rPr>
        <w:t>Satellite</w:t>
      </w:r>
      <w:proofErr w:type="spellEnd"/>
      <w:r w:rsidRPr="331DCF7D">
        <w:rPr>
          <w:rFonts w:ascii="Calibri Light" w:eastAsia="Calibri Light" w:hAnsi="Calibri Light" w:cs="Calibri Light"/>
          <w:b/>
          <w:bCs/>
          <w:color w:val="000000" w:themeColor="text1"/>
          <w:sz w:val="22"/>
          <w:szCs w:val="22"/>
        </w:rPr>
        <w:t xml:space="preserve"> Data for </w:t>
      </w:r>
      <w:proofErr w:type="spellStart"/>
      <w:r w:rsidRPr="331DCF7D">
        <w:rPr>
          <w:rFonts w:ascii="Calibri Light" w:eastAsia="Calibri Light" w:hAnsi="Calibri Light" w:cs="Calibri Light"/>
          <w:b/>
          <w:bCs/>
          <w:color w:val="000000" w:themeColor="text1"/>
          <w:sz w:val="22"/>
          <w:szCs w:val="22"/>
        </w:rPr>
        <w:t>Systemic</w:t>
      </w:r>
      <w:proofErr w:type="spellEnd"/>
      <w:r w:rsidRPr="331DCF7D">
        <w:rPr>
          <w:rFonts w:ascii="Calibri Light" w:eastAsia="Calibri Light" w:hAnsi="Calibri Light" w:cs="Calibri Light"/>
          <w:b/>
          <w:bCs/>
          <w:color w:val="000000" w:themeColor="text1"/>
          <w:sz w:val="22"/>
          <w:szCs w:val="22"/>
        </w:rPr>
        <w:t xml:space="preserve"> </w:t>
      </w:r>
      <w:proofErr w:type="spellStart"/>
      <w:r w:rsidRPr="331DCF7D">
        <w:rPr>
          <w:rFonts w:ascii="Calibri Light" w:eastAsia="Calibri Light" w:hAnsi="Calibri Light" w:cs="Calibri Light"/>
          <w:b/>
          <w:bCs/>
          <w:color w:val="000000" w:themeColor="text1"/>
          <w:sz w:val="22"/>
          <w:szCs w:val="22"/>
        </w:rPr>
        <w:t>Monitoring</w:t>
      </w:r>
      <w:proofErr w:type="spellEnd"/>
      <w:r w:rsidRPr="331DCF7D">
        <w:rPr>
          <w:rFonts w:ascii="Calibri Light" w:eastAsia="Calibri Light" w:hAnsi="Calibri Light" w:cs="Calibri Light"/>
          <w:b/>
          <w:bCs/>
          <w:color w:val="000000" w:themeColor="text1"/>
          <w:sz w:val="22"/>
          <w:szCs w:val="22"/>
        </w:rPr>
        <w:t xml:space="preserve"> </w:t>
      </w:r>
      <w:proofErr w:type="spellStart"/>
      <w:r w:rsidRPr="331DCF7D">
        <w:rPr>
          <w:rFonts w:ascii="Calibri Light" w:eastAsia="Calibri Light" w:hAnsi="Calibri Light" w:cs="Calibri Light"/>
          <w:b/>
          <w:bCs/>
          <w:color w:val="000000" w:themeColor="text1"/>
          <w:sz w:val="22"/>
          <w:szCs w:val="22"/>
        </w:rPr>
        <w:t>of</w:t>
      </w:r>
      <w:proofErr w:type="spellEnd"/>
      <w:r w:rsidRPr="331DCF7D">
        <w:rPr>
          <w:rFonts w:ascii="Calibri Light" w:eastAsia="Calibri Light" w:hAnsi="Calibri Light" w:cs="Calibri Light"/>
          <w:b/>
          <w:bCs/>
          <w:color w:val="000000" w:themeColor="text1"/>
          <w:sz w:val="22"/>
          <w:szCs w:val="22"/>
        </w:rPr>
        <w:t xml:space="preserve"> </w:t>
      </w:r>
      <w:proofErr w:type="spellStart"/>
      <w:proofErr w:type="gramStart"/>
      <w:r w:rsidRPr="331DCF7D">
        <w:rPr>
          <w:rFonts w:ascii="Calibri Light" w:eastAsia="Calibri Light" w:hAnsi="Calibri Light" w:cs="Calibri Light"/>
          <w:b/>
          <w:bCs/>
          <w:color w:val="000000" w:themeColor="text1"/>
          <w:sz w:val="22"/>
          <w:szCs w:val="22"/>
        </w:rPr>
        <w:t>Biodiversity</w:t>
      </w:r>
      <w:proofErr w:type="spellEnd"/>
      <w:r w:rsidRPr="331DCF7D">
        <w:rPr>
          <w:rFonts w:ascii="Calibri Light" w:eastAsia="Calibri Light" w:hAnsi="Calibri Light" w:cs="Calibri Light"/>
          <w:b/>
          <w:bCs/>
          <w:color w:val="000000" w:themeColor="text1"/>
          <w:sz w:val="22"/>
          <w:szCs w:val="22"/>
        </w:rPr>
        <w:t xml:space="preserve">,  </w:t>
      </w:r>
      <w:proofErr w:type="spellStart"/>
      <w:r w:rsidRPr="331DCF7D">
        <w:rPr>
          <w:rFonts w:ascii="Calibri Light" w:eastAsia="Calibri Light" w:hAnsi="Calibri Light" w:cs="Calibri Light"/>
          <w:b/>
          <w:bCs/>
          <w:color w:val="000000" w:themeColor="text1"/>
          <w:sz w:val="22"/>
          <w:szCs w:val="22"/>
        </w:rPr>
        <w:t>and</w:t>
      </w:r>
      <w:proofErr w:type="spellEnd"/>
      <w:proofErr w:type="gramEnd"/>
      <w:r w:rsidRPr="331DCF7D">
        <w:rPr>
          <w:rFonts w:ascii="Calibri Light" w:eastAsia="Calibri Light" w:hAnsi="Calibri Light" w:cs="Calibri Light"/>
          <w:b/>
          <w:bCs/>
          <w:color w:val="000000" w:themeColor="text1"/>
          <w:sz w:val="22"/>
          <w:szCs w:val="22"/>
        </w:rPr>
        <w:t xml:space="preserve"> NBS </w:t>
      </w:r>
      <w:proofErr w:type="spellStart"/>
      <w:r w:rsidRPr="331DCF7D">
        <w:rPr>
          <w:rFonts w:ascii="Calibri Light" w:eastAsia="Calibri Light" w:hAnsi="Calibri Light" w:cs="Calibri Light"/>
          <w:b/>
          <w:bCs/>
          <w:color w:val="000000" w:themeColor="text1"/>
          <w:sz w:val="22"/>
          <w:szCs w:val="22"/>
        </w:rPr>
        <w:t>Intervention</w:t>
      </w:r>
      <w:proofErr w:type="spellEnd"/>
      <w:r w:rsidRPr="331DCF7D">
        <w:rPr>
          <w:rFonts w:ascii="Calibri Light" w:eastAsia="Calibri Light" w:hAnsi="Calibri Light" w:cs="Calibri Light"/>
          <w:b/>
          <w:bCs/>
          <w:color w:val="000000" w:themeColor="text1"/>
          <w:sz w:val="22"/>
          <w:szCs w:val="22"/>
        </w:rPr>
        <w:t xml:space="preserve"> </w:t>
      </w:r>
      <w:proofErr w:type="spellStart"/>
      <w:r w:rsidRPr="331DCF7D">
        <w:rPr>
          <w:rFonts w:ascii="Calibri Light" w:eastAsia="Calibri Light" w:hAnsi="Calibri Light" w:cs="Calibri Light"/>
          <w:b/>
          <w:bCs/>
          <w:color w:val="000000" w:themeColor="text1"/>
          <w:sz w:val="22"/>
          <w:szCs w:val="22"/>
        </w:rPr>
        <w:t>Impacts</w:t>
      </w:r>
      <w:commentRangeEnd w:id="0"/>
      <w:proofErr w:type="spellEnd"/>
      <w:r>
        <w:commentReference w:id="0"/>
      </w:r>
    </w:p>
    <w:p w14:paraId="5325E1CE" w14:textId="77777777" w:rsidR="009505A4" w:rsidRPr="009505A4" w:rsidRDefault="009505A4" w:rsidP="009505A4">
      <w:pPr>
        <w:shd w:val="clear" w:color="auto" w:fill="FFFFFF" w:themeFill="background1"/>
        <w:spacing w:before="300" w:after="300"/>
        <w:rPr>
          <w:ins w:id="3" w:author="Rodriguez, Jeronimo" w:date="2024-12-05T21:54:00Z"/>
          <w:rFonts w:ascii="Calibri Light" w:eastAsia="Calibri Light" w:hAnsi="Calibri Light" w:cs="Calibri Light"/>
          <w:color w:val="000000" w:themeColor="text1"/>
          <w:sz w:val="22"/>
          <w:szCs w:val="22"/>
          <w:lang w:val="en-US"/>
        </w:rPr>
      </w:pPr>
      <w:ins w:id="4" w:author="Rodriguez, Jeronimo" w:date="2024-12-05T21:54:00Z">
        <w:r w:rsidRPr="009505A4">
          <w:rPr>
            <w:rFonts w:ascii="Calibri Light" w:eastAsia="Calibri Light" w:hAnsi="Calibri Light" w:cs="Calibri Light"/>
            <w:color w:val="000000" w:themeColor="text1"/>
            <w:sz w:val="22"/>
            <w:szCs w:val="22"/>
            <w:lang w:val="en-US"/>
          </w:rPr>
          <w:t>Effective and cost-efficient biodiversity monitoring at the landscape scale remains a significant challenge for conservation efforts worldwide. The Nature-Based Solutions Origination Platform (NBS-OP) seeks to address this challenge by evaluating the impact of interventions on key biodiversity metrics. This project leverages NASA’s Earth observation products alongside advanced ground-based methodologies, including eDNA analysis and community-based monitoring of selected groups, to establish a comprehensive and systematic biodiversity monitoring framework for the Yucatán Peninsula and Madre de Dios (MDD) landscapes.</w:t>
        </w:r>
      </w:ins>
    </w:p>
    <w:p w14:paraId="6F546EC7" w14:textId="4386E93F" w:rsidR="009505A4" w:rsidRPr="009505A4" w:rsidRDefault="009505A4" w:rsidP="009505A4">
      <w:pPr>
        <w:shd w:val="clear" w:color="auto" w:fill="FFFFFF" w:themeFill="background1"/>
        <w:spacing w:before="300" w:after="300"/>
        <w:rPr>
          <w:ins w:id="5" w:author="Rodriguez, Jeronimo" w:date="2024-12-05T21:54:00Z"/>
          <w:rFonts w:ascii="Calibri Light" w:eastAsia="Calibri Light" w:hAnsi="Calibri Light" w:cs="Calibri Light"/>
          <w:color w:val="000000" w:themeColor="text1"/>
          <w:sz w:val="22"/>
          <w:szCs w:val="22"/>
          <w:lang w:val="en-US"/>
        </w:rPr>
      </w:pPr>
      <w:ins w:id="6" w:author="Rodriguez, Jeronimo" w:date="2024-12-05T21:54:00Z">
        <w:r w:rsidRPr="009505A4">
          <w:rPr>
            <w:rFonts w:ascii="Calibri Light" w:eastAsia="Calibri Light" w:hAnsi="Calibri Light" w:cs="Calibri Light"/>
            <w:color w:val="000000" w:themeColor="text1"/>
            <w:sz w:val="22"/>
            <w:szCs w:val="22"/>
            <w:lang w:val="en-US"/>
          </w:rPr>
          <w:t xml:space="preserve">The proposed framework integrates remote and in-situ monitoring of Essential Biodiversity Variables (EBVs) </w:t>
        </w:r>
      </w:ins>
      <w:ins w:id="7" w:author="Rodriguez, Jeronimo" w:date="2024-12-05T21:55:00Z" w16du:dateUtc="2024-12-06T02:55:00Z">
        <w:r w:rsidR="00D01022">
          <w:rPr>
            <w:rFonts w:ascii="Calibri Light" w:eastAsia="Calibri Light" w:hAnsi="Calibri Light" w:cs="Calibri Light"/>
            <w:color w:val="000000" w:themeColor="text1"/>
            <w:sz w:val="22"/>
            <w:szCs w:val="22"/>
            <w:lang w:val="en-US"/>
          </w:rPr>
          <w:t>to derive</w:t>
        </w:r>
      </w:ins>
      <w:ins w:id="8" w:author="Rodriguez, Jeronimo" w:date="2024-12-05T21:54:00Z">
        <w:r w:rsidRPr="009505A4">
          <w:rPr>
            <w:rFonts w:ascii="Calibri Light" w:eastAsia="Calibri Light" w:hAnsi="Calibri Light" w:cs="Calibri Light"/>
            <w:color w:val="000000" w:themeColor="text1"/>
            <w:sz w:val="22"/>
            <w:szCs w:val="22"/>
            <w:lang w:val="en-US"/>
          </w:rPr>
          <w:t xml:space="preserve"> ecosystem </w:t>
        </w:r>
      </w:ins>
      <w:ins w:id="9" w:author="Rodriguez, Jeronimo" w:date="2024-12-05T21:55:00Z" w16du:dateUtc="2024-12-06T02:55:00Z">
        <w:r w:rsidR="00D01022">
          <w:rPr>
            <w:rFonts w:ascii="Calibri Light" w:eastAsia="Calibri Light" w:hAnsi="Calibri Light" w:cs="Calibri Light"/>
            <w:color w:val="000000" w:themeColor="text1"/>
            <w:sz w:val="22"/>
            <w:szCs w:val="22"/>
            <w:lang w:val="en-US"/>
          </w:rPr>
          <w:t xml:space="preserve">health </w:t>
        </w:r>
      </w:ins>
      <w:ins w:id="10" w:author="Rodriguez, Jeronimo" w:date="2024-12-05T21:54:00Z">
        <w:r w:rsidRPr="009505A4">
          <w:rPr>
            <w:rFonts w:ascii="Calibri Light" w:eastAsia="Calibri Light" w:hAnsi="Calibri Light" w:cs="Calibri Light"/>
            <w:color w:val="000000" w:themeColor="text1"/>
            <w:sz w:val="22"/>
            <w:szCs w:val="22"/>
            <w:lang w:val="en-US"/>
          </w:rPr>
          <w:t>indicators to deliver actionable insights. By combining NASA’s cutting-edge satellite data with detailed ecosystem structure characterization and transformation analyses, the project enhances our ability to detect and assess changes in biodiversity across these critical regions. Community involvement and locally adapted monitoring approaches ensure that the framework is both grounded in local realities and scalable for broader applications.</w:t>
        </w:r>
      </w:ins>
    </w:p>
    <w:p w14:paraId="152ACB6C" w14:textId="43C6336D" w:rsidR="009505A4" w:rsidRPr="009505A4" w:rsidRDefault="009505A4" w:rsidP="009505A4">
      <w:pPr>
        <w:shd w:val="clear" w:color="auto" w:fill="FFFFFF" w:themeFill="background1"/>
        <w:spacing w:before="300" w:after="300"/>
        <w:rPr>
          <w:ins w:id="11" w:author="Rodriguez, Jeronimo" w:date="2024-12-05T21:54:00Z"/>
          <w:rFonts w:ascii="Calibri Light" w:eastAsia="Calibri Light" w:hAnsi="Calibri Light" w:cs="Calibri Light"/>
          <w:color w:val="000000" w:themeColor="text1"/>
          <w:sz w:val="22"/>
          <w:szCs w:val="22"/>
          <w:lang w:val="en-US"/>
        </w:rPr>
      </w:pPr>
      <w:ins w:id="12" w:author="Rodriguez, Jeronimo" w:date="2024-12-05T21:54:00Z">
        <w:r w:rsidRPr="009505A4">
          <w:rPr>
            <w:rFonts w:ascii="Calibri Light" w:eastAsia="Calibri Light" w:hAnsi="Calibri Light" w:cs="Calibri Light"/>
            <w:color w:val="000000" w:themeColor="text1"/>
            <w:sz w:val="22"/>
            <w:szCs w:val="22"/>
            <w:lang w:val="en-US"/>
          </w:rPr>
          <w:t>The project aims to develop and implement cost-effective methods to evaluate the impacts of Nature-Based Solutions (NBS) interventions on biodiversity within the targeted landscapes. Leveraging the unique capabilities of NASA’s Earth observation products and WWF’s technical expertise in biodiversity monitoring and conservation</w:t>
        </w:r>
      </w:ins>
      <w:ins w:id="13" w:author="Rodriguez, Jeronimo" w:date="2024-12-05T21:57:00Z" w16du:dateUtc="2024-12-06T02:57:00Z">
        <w:r w:rsidR="00461D9B">
          <w:rPr>
            <w:rFonts w:ascii="Calibri Light" w:eastAsia="Calibri Light" w:hAnsi="Calibri Light" w:cs="Calibri Light"/>
            <w:color w:val="000000" w:themeColor="text1"/>
            <w:sz w:val="22"/>
            <w:szCs w:val="22"/>
            <w:lang w:val="en-US"/>
          </w:rPr>
          <w:t xml:space="preserve"> and local partner p</w:t>
        </w:r>
      </w:ins>
      <w:ins w:id="14" w:author="Rodriguez, Jeronimo" w:date="2024-12-05T21:58:00Z" w16du:dateUtc="2024-12-06T02:58:00Z">
        <w:r w:rsidR="00461D9B">
          <w:rPr>
            <w:rFonts w:ascii="Calibri Light" w:eastAsia="Calibri Light" w:hAnsi="Calibri Light" w:cs="Calibri Light"/>
            <w:color w:val="000000" w:themeColor="text1"/>
            <w:sz w:val="22"/>
            <w:szCs w:val="22"/>
            <w:lang w:val="en-US"/>
          </w:rPr>
          <w:t>articipation</w:t>
        </w:r>
      </w:ins>
      <w:ins w:id="15" w:author="Rodriguez, Jeronimo" w:date="2024-12-05T21:54:00Z">
        <w:r w:rsidRPr="009505A4">
          <w:rPr>
            <w:rFonts w:ascii="Calibri Light" w:eastAsia="Calibri Light" w:hAnsi="Calibri Light" w:cs="Calibri Light"/>
            <w:color w:val="000000" w:themeColor="text1"/>
            <w:sz w:val="22"/>
            <w:szCs w:val="22"/>
            <w:lang w:val="en-US"/>
          </w:rPr>
          <w:t xml:space="preserve">, the project will </w:t>
        </w:r>
      </w:ins>
      <w:ins w:id="16" w:author="Rodriguez, Jeronimo" w:date="2024-12-05T21:58:00Z" w16du:dateUtc="2024-12-06T02:58:00Z">
        <w:r w:rsidR="00D6699F">
          <w:rPr>
            <w:rFonts w:ascii="Calibri Light" w:eastAsia="Calibri Light" w:hAnsi="Calibri Light" w:cs="Calibri Light"/>
            <w:color w:val="000000" w:themeColor="text1"/>
            <w:sz w:val="22"/>
            <w:szCs w:val="22"/>
            <w:lang w:val="en-US"/>
          </w:rPr>
          <w:t xml:space="preserve">advance </w:t>
        </w:r>
        <w:r w:rsidR="00461D9B">
          <w:rPr>
            <w:rFonts w:ascii="Calibri Light" w:eastAsia="Calibri Light" w:hAnsi="Calibri Light" w:cs="Calibri Light"/>
            <w:color w:val="000000" w:themeColor="text1"/>
            <w:sz w:val="22"/>
            <w:szCs w:val="22"/>
            <w:lang w:val="en-US"/>
          </w:rPr>
          <w:t xml:space="preserve">the </w:t>
        </w:r>
      </w:ins>
      <w:ins w:id="17" w:author="Rodriguez, Jeronimo" w:date="2024-12-05T21:54:00Z">
        <w:r w:rsidRPr="009505A4">
          <w:rPr>
            <w:rFonts w:ascii="Calibri Light" w:eastAsia="Calibri Light" w:hAnsi="Calibri Light" w:cs="Calibri Light"/>
            <w:color w:val="000000" w:themeColor="text1"/>
            <w:sz w:val="22"/>
            <w:szCs w:val="22"/>
            <w:lang w:val="en-US"/>
          </w:rPr>
          <w:t>produc</w:t>
        </w:r>
      </w:ins>
      <w:ins w:id="18" w:author="Rodriguez, Jeronimo" w:date="2024-12-05T21:58:00Z" w16du:dateUtc="2024-12-06T02:58:00Z">
        <w:r w:rsidR="00461D9B">
          <w:rPr>
            <w:rFonts w:ascii="Calibri Light" w:eastAsia="Calibri Light" w:hAnsi="Calibri Light" w:cs="Calibri Light"/>
            <w:color w:val="000000" w:themeColor="text1"/>
            <w:sz w:val="22"/>
            <w:szCs w:val="22"/>
            <w:lang w:val="en-US"/>
          </w:rPr>
          <w:t>ti</w:t>
        </w:r>
        <w:r w:rsidR="00D6699F">
          <w:rPr>
            <w:rFonts w:ascii="Calibri Light" w:eastAsia="Calibri Light" w:hAnsi="Calibri Light" w:cs="Calibri Light"/>
            <w:color w:val="000000" w:themeColor="text1"/>
            <w:sz w:val="22"/>
            <w:szCs w:val="22"/>
            <w:lang w:val="en-US"/>
          </w:rPr>
          <w:t>on</w:t>
        </w:r>
      </w:ins>
      <w:ins w:id="19" w:author="Rodriguez, Jeronimo" w:date="2024-12-05T21:54:00Z">
        <w:r w:rsidRPr="009505A4">
          <w:rPr>
            <w:rFonts w:ascii="Calibri Light" w:eastAsia="Calibri Light" w:hAnsi="Calibri Light" w:cs="Calibri Light"/>
            <w:color w:val="000000" w:themeColor="text1"/>
            <w:sz w:val="22"/>
            <w:szCs w:val="22"/>
            <w:lang w:val="en-US"/>
          </w:rPr>
          <w:t xml:space="preserve"> accurate, relevant, and timely biodiversity metrics</w:t>
        </w:r>
      </w:ins>
      <w:ins w:id="20" w:author="Rodriguez, Jeronimo" w:date="2024-12-05T21:58:00Z" w16du:dateUtc="2024-12-06T02:58:00Z">
        <w:r w:rsidR="00D6699F">
          <w:rPr>
            <w:rFonts w:ascii="Calibri Light" w:eastAsia="Calibri Light" w:hAnsi="Calibri Light" w:cs="Calibri Light"/>
            <w:color w:val="000000" w:themeColor="text1"/>
            <w:sz w:val="22"/>
            <w:szCs w:val="22"/>
            <w:lang w:val="en-US"/>
          </w:rPr>
          <w:t xml:space="preserve"> that </w:t>
        </w:r>
      </w:ins>
      <w:ins w:id="21" w:author="Rodriguez, Jeronimo" w:date="2024-12-05T21:54:00Z">
        <w:r w:rsidRPr="009505A4">
          <w:rPr>
            <w:rFonts w:ascii="Calibri Light" w:eastAsia="Calibri Light" w:hAnsi="Calibri Light" w:cs="Calibri Light"/>
            <w:color w:val="000000" w:themeColor="text1"/>
            <w:sz w:val="22"/>
            <w:szCs w:val="22"/>
            <w:lang w:val="en-US"/>
          </w:rPr>
          <w:t>will not only inform local decision-making but also contribute to advanc</w:t>
        </w:r>
      </w:ins>
      <w:ins w:id="22" w:author="Rodriguez, Jeronimo" w:date="2024-12-05T21:59:00Z" w16du:dateUtc="2024-12-06T02:59:00Z">
        <w:r w:rsidR="00D6699F">
          <w:rPr>
            <w:rFonts w:ascii="Calibri Light" w:eastAsia="Calibri Light" w:hAnsi="Calibri Light" w:cs="Calibri Light"/>
            <w:color w:val="000000" w:themeColor="text1"/>
            <w:sz w:val="22"/>
            <w:szCs w:val="22"/>
            <w:lang w:val="en-US"/>
          </w:rPr>
          <w:t>e</w:t>
        </w:r>
      </w:ins>
      <w:ins w:id="23" w:author="Rodriguez, Jeronimo" w:date="2024-12-05T21:54:00Z">
        <w:r w:rsidRPr="009505A4">
          <w:rPr>
            <w:rFonts w:ascii="Calibri Light" w:eastAsia="Calibri Light" w:hAnsi="Calibri Light" w:cs="Calibri Light"/>
            <w:color w:val="000000" w:themeColor="text1"/>
            <w:sz w:val="22"/>
            <w:szCs w:val="22"/>
            <w:lang w:val="en-US"/>
          </w:rPr>
          <w:t xml:space="preserve"> ecological monitoring capabilities </w:t>
        </w:r>
      </w:ins>
      <w:ins w:id="24" w:author="Rodriguez, Jeronimo" w:date="2024-12-05T21:59:00Z" w16du:dateUtc="2024-12-06T02:59:00Z">
        <w:r w:rsidR="00D6699F">
          <w:rPr>
            <w:rFonts w:ascii="Calibri Light" w:eastAsia="Calibri Light" w:hAnsi="Calibri Light" w:cs="Calibri Light"/>
            <w:color w:val="000000" w:themeColor="text1"/>
            <w:sz w:val="22"/>
            <w:szCs w:val="22"/>
            <w:lang w:val="en-US"/>
          </w:rPr>
          <w:t>adapted</w:t>
        </w:r>
      </w:ins>
      <w:ins w:id="25" w:author="Rodriguez, Jeronimo" w:date="2024-12-05T21:54:00Z">
        <w:r w:rsidRPr="009505A4">
          <w:rPr>
            <w:rFonts w:ascii="Calibri Light" w:eastAsia="Calibri Light" w:hAnsi="Calibri Light" w:cs="Calibri Light"/>
            <w:color w:val="000000" w:themeColor="text1"/>
            <w:sz w:val="22"/>
            <w:szCs w:val="22"/>
            <w:lang w:val="en-US"/>
          </w:rPr>
          <w:t xml:space="preserve"> to the specific </w:t>
        </w:r>
      </w:ins>
      <w:ins w:id="26" w:author="Rodriguez, Jeronimo" w:date="2024-12-05T21:59:00Z" w16du:dateUtc="2024-12-06T02:59:00Z">
        <w:r w:rsidR="00D6699F">
          <w:rPr>
            <w:rFonts w:ascii="Calibri Light" w:eastAsia="Calibri Light" w:hAnsi="Calibri Light" w:cs="Calibri Light"/>
            <w:color w:val="000000" w:themeColor="text1"/>
            <w:sz w:val="22"/>
            <w:szCs w:val="22"/>
            <w:lang w:val="en-US"/>
          </w:rPr>
          <w:t>context</w:t>
        </w:r>
      </w:ins>
      <w:ins w:id="27" w:author="Rodriguez, Jeronimo" w:date="2024-12-05T21:54:00Z">
        <w:r w:rsidRPr="009505A4">
          <w:rPr>
            <w:rFonts w:ascii="Calibri Light" w:eastAsia="Calibri Light" w:hAnsi="Calibri Light" w:cs="Calibri Light"/>
            <w:color w:val="000000" w:themeColor="text1"/>
            <w:sz w:val="22"/>
            <w:szCs w:val="22"/>
            <w:lang w:val="en-US"/>
          </w:rPr>
          <w:t xml:space="preserve"> of di</w:t>
        </w:r>
      </w:ins>
      <w:ins w:id="28" w:author="Rodriguez, Jeronimo" w:date="2024-12-05T21:59:00Z" w16du:dateUtc="2024-12-06T02:59:00Z">
        <w:r w:rsidR="00D6699F">
          <w:rPr>
            <w:rFonts w:ascii="Calibri Light" w:eastAsia="Calibri Light" w:hAnsi="Calibri Light" w:cs="Calibri Light"/>
            <w:color w:val="000000" w:themeColor="text1"/>
            <w:sz w:val="22"/>
            <w:szCs w:val="22"/>
            <w:lang w:val="en-US"/>
          </w:rPr>
          <w:t xml:space="preserve">fferent </w:t>
        </w:r>
      </w:ins>
      <w:ins w:id="29" w:author="Rodriguez, Jeronimo" w:date="2024-12-05T21:54:00Z">
        <w:r w:rsidRPr="009505A4">
          <w:rPr>
            <w:rFonts w:ascii="Calibri Light" w:eastAsia="Calibri Light" w:hAnsi="Calibri Light" w:cs="Calibri Light"/>
            <w:color w:val="000000" w:themeColor="text1"/>
            <w:sz w:val="22"/>
            <w:szCs w:val="22"/>
            <w:lang w:val="en-US"/>
          </w:rPr>
          <w:t>landscapes.</w:t>
        </w:r>
      </w:ins>
    </w:p>
    <w:p w14:paraId="25CA9CC4" w14:textId="3524E549" w:rsidR="009505A4" w:rsidRPr="009505A4" w:rsidRDefault="009505A4" w:rsidP="009505A4">
      <w:pPr>
        <w:shd w:val="clear" w:color="auto" w:fill="FFFFFF" w:themeFill="background1"/>
        <w:spacing w:before="300" w:after="300"/>
        <w:rPr>
          <w:ins w:id="30" w:author="Rodriguez, Jeronimo" w:date="2024-12-05T21:54:00Z"/>
          <w:rFonts w:ascii="Calibri Light" w:eastAsia="Calibri Light" w:hAnsi="Calibri Light" w:cs="Calibri Light"/>
          <w:color w:val="000000" w:themeColor="text1"/>
          <w:sz w:val="22"/>
          <w:szCs w:val="22"/>
          <w:lang w:val="en-US"/>
        </w:rPr>
      </w:pPr>
      <w:ins w:id="31" w:author="Rodriguez, Jeronimo" w:date="2024-12-05T21:54:00Z">
        <w:r w:rsidRPr="009505A4">
          <w:rPr>
            <w:rFonts w:ascii="Calibri Light" w:eastAsia="Calibri Light" w:hAnsi="Calibri Light" w:cs="Calibri Light"/>
            <w:color w:val="000000" w:themeColor="text1"/>
            <w:sz w:val="22"/>
            <w:szCs w:val="22"/>
            <w:lang w:val="en-US"/>
          </w:rPr>
          <w:t xml:space="preserve">By launching this system in MDD and the Yucatán Peninsula—two ecosystems of immense conservation potential—the project addresses areas where the stakes are high, and transformative impacts are achievable. This integrated monitoring system will enhance the credibility of biodiversity impact claims, ensuring transparency and reliability. It will </w:t>
        </w:r>
      </w:ins>
      <w:ins w:id="32" w:author="Rodriguez, Jeronimo" w:date="2024-12-05T22:01:00Z" w16du:dateUtc="2024-12-06T03:01:00Z">
        <w:r w:rsidR="00FE65DC">
          <w:rPr>
            <w:rFonts w:ascii="Calibri Light" w:eastAsia="Calibri Light" w:hAnsi="Calibri Light" w:cs="Calibri Light"/>
            <w:color w:val="000000" w:themeColor="text1"/>
            <w:sz w:val="22"/>
            <w:szCs w:val="22"/>
            <w:lang w:val="en-US"/>
          </w:rPr>
          <w:t xml:space="preserve">help assess the </w:t>
        </w:r>
      </w:ins>
      <w:ins w:id="33" w:author="Rodriguez, Jeronimo" w:date="2024-12-05T22:00:00Z" w16du:dateUtc="2024-12-06T03:00:00Z">
        <w:r w:rsidR="00C40413">
          <w:rPr>
            <w:rFonts w:ascii="Calibri Light" w:eastAsia="Calibri Light" w:hAnsi="Calibri Light" w:cs="Calibri Light"/>
            <w:color w:val="000000" w:themeColor="text1"/>
            <w:sz w:val="22"/>
            <w:szCs w:val="22"/>
            <w:lang w:val="en-US"/>
          </w:rPr>
          <w:t>ex</w:t>
        </w:r>
      </w:ins>
      <w:ins w:id="34" w:author="Rodriguez, Jeronimo" w:date="2024-12-05T22:01:00Z" w16du:dateUtc="2024-12-06T03:01:00Z">
        <w:r w:rsidR="00C40413">
          <w:rPr>
            <w:rFonts w:ascii="Calibri Light" w:eastAsia="Calibri Light" w:hAnsi="Calibri Light" w:cs="Calibri Light"/>
            <w:color w:val="000000" w:themeColor="text1"/>
            <w:sz w:val="22"/>
            <w:szCs w:val="22"/>
            <w:lang w:val="en-US"/>
          </w:rPr>
          <w:t xml:space="preserve">tent to which </w:t>
        </w:r>
      </w:ins>
      <w:ins w:id="35" w:author="Rodriguez, Jeronimo" w:date="2024-12-05T21:54:00Z">
        <w:r w:rsidRPr="009505A4">
          <w:rPr>
            <w:rFonts w:ascii="Calibri Light" w:eastAsia="Calibri Light" w:hAnsi="Calibri Light" w:cs="Calibri Light"/>
            <w:color w:val="000000" w:themeColor="text1"/>
            <w:sz w:val="22"/>
            <w:szCs w:val="22"/>
            <w:lang w:val="en-US"/>
          </w:rPr>
          <w:t>investments in biodiversity conservation and restoration result in measurable, impactful outcomes.</w:t>
        </w:r>
      </w:ins>
    </w:p>
    <w:p w14:paraId="68ECDD53" w14:textId="311A4CF4" w:rsidR="009505A4" w:rsidRPr="009505A4" w:rsidRDefault="009505A4" w:rsidP="009505A4">
      <w:pPr>
        <w:shd w:val="clear" w:color="auto" w:fill="FFFFFF" w:themeFill="background1"/>
        <w:spacing w:before="300" w:after="300"/>
        <w:rPr>
          <w:ins w:id="36" w:author="Rodriguez, Jeronimo" w:date="2024-12-05T21:54:00Z"/>
          <w:rFonts w:ascii="Calibri Light" w:eastAsia="Calibri Light" w:hAnsi="Calibri Light" w:cs="Calibri Light"/>
          <w:color w:val="000000" w:themeColor="text1"/>
          <w:sz w:val="22"/>
          <w:szCs w:val="22"/>
          <w:lang w:val="en-US"/>
        </w:rPr>
      </w:pPr>
      <w:ins w:id="37" w:author="Rodriguez, Jeronimo" w:date="2024-12-05T21:54:00Z">
        <w:r w:rsidRPr="009505A4">
          <w:rPr>
            <w:rFonts w:ascii="Calibri Light" w:eastAsia="Calibri Light" w:hAnsi="Calibri Light" w:cs="Calibri Light"/>
            <w:color w:val="000000" w:themeColor="text1"/>
            <w:sz w:val="22"/>
            <w:szCs w:val="22"/>
            <w:lang w:val="en-US"/>
          </w:rPr>
          <w:t xml:space="preserve">Ultimately, the combination of robust, transparent data and community engagement will position these biodiversity-rich landscapes as </w:t>
        </w:r>
      </w:ins>
      <w:ins w:id="38" w:author="Rodriguez, Jeronimo" w:date="2024-12-05T22:01:00Z" w16du:dateUtc="2024-12-06T03:01:00Z">
        <w:r w:rsidR="00FE65DC">
          <w:rPr>
            <w:rFonts w:ascii="Calibri Light" w:eastAsia="Calibri Light" w:hAnsi="Calibri Light" w:cs="Calibri Light"/>
            <w:color w:val="000000" w:themeColor="text1"/>
            <w:sz w:val="22"/>
            <w:szCs w:val="22"/>
            <w:lang w:val="en-US"/>
          </w:rPr>
          <w:t>destinations</w:t>
        </w:r>
      </w:ins>
      <w:ins w:id="39" w:author="Rodriguez, Jeronimo" w:date="2024-12-05T21:54:00Z">
        <w:r w:rsidRPr="009505A4">
          <w:rPr>
            <w:rFonts w:ascii="Calibri Light" w:eastAsia="Calibri Light" w:hAnsi="Calibri Light" w:cs="Calibri Light"/>
            <w:color w:val="000000" w:themeColor="text1"/>
            <w:sz w:val="22"/>
            <w:szCs w:val="22"/>
            <w:lang w:val="en-US"/>
          </w:rPr>
          <w:t xml:space="preserve"> for high-quality private sector investments. This initiative builds trust and momentum toward sustainable financing for nature-based solutions, creating a pathway for long-term conservation success.</w:t>
        </w:r>
      </w:ins>
    </w:p>
    <w:p w14:paraId="3CB36A3D" w14:textId="55981249" w:rsidR="00683678" w:rsidRPr="00CC6B7E" w:rsidDel="009505A4" w:rsidRDefault="66196D42" w:rsidP="331DCF7D">
      <w:pPr>
        <w:shd w:val="clear" w:color="auto" w:fill="FFFFFF" w:themeFill="background1"/>
        <w:spacing w:before="300" w:after="300"/>
        <w:rPr>
          <w:del w:id="40" w:author="Rodriguez, Jeronimo" w:date="2024-12-05T21:54:00Z" w16du:dateUtc="2024-12-06T02:54:00Z"/>
          <w:rFonts w:ascii="Calibri Light" w:eastAsia="Calibri Light" w:hAnsi="Calibri Light" w:cs="Calibri Light"/>
          <w:color w:val="0D0D0D" w:themeColor="text1" w:themeTint="F2"/>
          <w:sz w:val="22"/>
          <w:szCs w:val="22"/>
          <w:lang w:val="en-US"/>
        </w:rPr>
      </w:pPr>
      <w:commentRangeStart w:id="41"/>
      <w:commentRangeStart w:id="42"/>
      <w:commentRangeStart w:id="43"/>
      <w:del w:id="44" w:author="Rodriguez, Jeronimo" w:date="2024-12-05T21:54:00Z" w16du:dateUtc="2024-12-06T02:54:00Z">
        <w:r w:rsidRPr="4E072AE3" w:rsidDel="009505A4">
          <w:rPr>
            <w:rFonts w:ascii="Calibri Light" w:eastAsia="Calibri Light" w:hAnsi="Calibri Light" w:cs="Calibri Light"/>
            <w:color w:val="000000" w:themeColor="text1"/>
            <w:sz w:val="22"/>
            <w:szCs w:val="22"/>
            <w:lang w:val="en-US"/>
          </w:rPr>
          <w:delText xml:space="preserve">Effective </w:delText>
        </w:r>
        <w:r w:rsidRPr="6FD9CA1F" w:rsidDel="009505A4">
          <w:rPr>
            <w:rFonts w:ascii="Calibri Light" w:eastAsia="Calibri Light" w:hAnsi="Calibri Light" w:cs="Calibri Light"/>
            <w:color w:val="000000" w:themeColor="text1"/>
            <w:sz w:val="22"/>
            <w:szCs w:val="22"/>
            <w:lang w:val="en-US"/>
          </w:rPr>
          <w:delText>a</w:delText>
        </w:r>
        <w:commentRangeEnd w:id="41"/>
        <w:r w:rsidDel="009505A4">
          <w:rPr>
            <w:rStyle w:val="CommentReference"/>
          </w:rPr>
          <w:commentReference w:id="41"/>
        </w:r>
        <w:commentRangeEnd w:id="42"/>
        <w:r w:rsidR="00E627D8" w:rsidDel="009505A4">
          <w:rPr>
            <w:rStyle w:val="CommentReference"/>
          </w:rPr>
          <w:commentReference w:id="42"/>
        </w:r>
        <w:commentRangeEnd w:id="43"/>
        <w:r w:rsidDel="009505A4">
          <w:rPr>
            <w:rStyle w:val="CommentReference"/>
          </w:rPr>
          <w:commentReference w:id="43"/>
        </w:r>
        <w:r w:rsidRPr="6FD9CA1F" w:rsidDel="009505A4">
          <w:rPr>
            <w:rFonts w:ascii="Calibri Light" w:eastAsia="Calibri Light" w:hAnsi="Calibri Light" w:cs="Calibri Light"/>
            <w:color w:val="000000" w:themeColor="text1"/>
            <w:sz w:val="22"/>
            <w:szCs w:val="22"/>
            <w:lang w:val="en-US"/>
          </w:rPr>
          <w:delText>nd</w:delText>
        </w:r>
        <w:r w:rsidRPr="4E072AE3" w:rsidDel="009505A4">
          <w:rPr>
            <w:rFonts w:ascii="Calibri Light" w:eastAsia="Calibri Light" w:hAnsi="Calibri Light" w:cs="Calibri Light"/>
            <w:color w:val="000000" w:themeColor="text1"/>
            <w:sz w:val="22"/>
            <w:szCs w:val="22"/>
            <w:lang w:val="en-US"/>
          </w:rPr>
          <w:delText xml:space="preserve"> cost-efficient monitoring of biodiversity at the landscape scale presents a significant challenge. The NBS OP (Nature-Based Solutions O</w:delText>
        </w:r>
        <w:r w:rsidR="54BA26BB" w:rsidRPr="4E072AE3" w:rsidDel="009505A4">
          <w:rPr>
            <w:rFonts w:ascii="Calibri Light" w:eastAsia="Calibri Light" w:hAnsi="Calibri Light" w:cs="Calibri Light"/>
            <w:color w:val="000000" w:themeColor="text1"/>
            <w:sz w:val="22"/>
            <w:szCs w:val="22"/>
            <w:lang w:val="en-US"/>
          </w:rPr>
          <w:delText>rigination Platform</w:delText>
        </w:r>
        <w:r w:rsidRPr="4E072AE3" w:rsidDel="009505A4">
          <w:rPr>
            <w:rFonts w:ascii="Calibri Light" w:eastAsia="Calibri Light" w:hAnsi="Calibri Light" w:cs="Calibri Light"/>
            <w:color w:val="000000" w:themeColor="text1"/>
            <w:sz w:val="22"/>
            <w:szCs w:val="22"/>
            <w:lang w:val="en-US"/>
          </w:rPr>
          <w:delText>) aims to address this challenge</w:delText>
        </w:r>
        <w:r w:rsidR="00D975CF" w:rsidDel="009505A4">
          <w:rPr>
            <w:rFonts w:ascii="Calibri Light" w:eastAsia="Calibri Light" w:hAnsi="Calibri Light" w:cs="Calibri Light"/>
            <w:color w:val="000000" w:themeColor="text1"/>
            <w:sz w:val="22"/>
            <w:szCs w:val="22"/>
            <w:lang w:val="en-US"/>
          </w:rPr>
          <w:delText xml:space="preserve"> and </w:delText>
        </w:r>
        <w:r w:rsidRPr="4E072AE3" w:rsidDel="009505A4">
          <w:rPr>
            <w:rFonts w:ascii="Calibri Light" w:eastAsia="Calibri Light" w:hAnsi="Calibri Light" w:cs="Calibri Light"/>
            <w:color w:val="000000" w:themeColor="text1"/>
            <w:sz w:val="22"/>
            <w:szCs w:val="22"/>
            <w:lang w:val="en-US"/>
          </w:rPr>
          <w:delText xml:space="preserve">evaluate the impact of </w:delText>
        </w:r>
        <w:r w:rsidR="00CF323B" w:rsidDel="009505A4">
          <w:rPr>
            <w:rFonts w:ascii="Calibri Light" w:eastAsia="Calibri Light" w:hAnsi="Calibri Light" w:cs="Calibri Light"/>
            <w:color w:val="000000" w:themeColor="text1"/>
            <w:sz w:val="22"/>
            <w:szCs w:val="22"/>
            <w:lang w:val="en-US"/>
          </w:rPr>
          <w:delText xml:space="preserve">the </w:delText>
        </w:r>
        <w:r w:rsidRPr="4E072AE3" w:rsidDel="009505A4">
          <w:rPr>
            <w:rFonts w:ascii="Calibri Light" w:eastAsia="Calibri Light" w:hAnsi="Calibri Light" w:cs="Calibri Light"/>
            <w:color w:val="000000" w:themeColor="text1"/>
            <w:sz w:val="22"/>
            <w:szCs w:val="22"/>
            <w:lang w:val="en-US"/>
          </w:rPr>
          <w:delText xml:space="preserve">interventions on </w:delText>
        </w:r>
        <w:commentRangeStart w:id="46"/>
        <w:r w:rsidR="00CF323B" w:rsidDel="009505A4">
          <w:rPr>
            <w:rFonts w:ascii="Calibri Light" w:eastAsia="Calibri Light" w:hAnsi="Calibri Light" w:cs="Calibri Light"/>
            <w:color w:val="000000" w:themeColor="text1"/>
            <w:sz w:val="22"/>
            <w:szCs w:val="22"/>
            <w:lang w:val="en-US"/>
          </w:rPr>
          <w:delText>key biodiversity</w:delText>
        </w:r>
        <w:r w:rsidR="00CF323B" w:rsidRPr="4E072AE3" w:rsidDel="009505A4">
          <w:rPr>
            <w:rFonts w:ascii="Calibri Light" w:eastAsia="Calibri Light" w:hAnsi="Calibri Light" w:cs="Calibri Light"/>
            <w:color w:val="000000" w:themeColor="text1"/>
            <w:sz w:val="22"/>
            <w:szCs w:val="22"/>
            <w:lang w:val="en-US"/>
          </w:rPr>
          <w:delText xml:space="preserve"> </w:delText>
        </w:r>
        <w:r w:rsidR="26CE2710" w:rsidRPr="4E072AE3" w:rsidDel="009505A4">
          <w:rPr>
            <w:rFonts w:ascii="Calibri Light" w:eastAsia="Calibri Light" w:hAnsi="Calibri Light" w:cs="Calibri Light"/>
            <w:color w:val="000000" w:themeColor="text1"/>
            <w:sz w:val="22"/>
            <w:szCs w:val="22"/>
            <w:lang w:val="en-US"/>
          </w:rPr>
          <w:delText>metrics</w:delText>
        </w:r>
        <w:commentRangeEnd w:id="46"/>
        <w:r w:rsidR="00446C38" w:rsidDel="009505A4">
          <w:rPr>
            <w:rStyle w:val="CommentReference"/>
          </w:rPr>
          <w:commentReference w:id="46"/>
        </w:r>
        <w:r w:rsidRPr="4E072AE3" w:rsidDel="009505A4">
          <w:rPr>
            <w:rFonts w:ascii="Calibri Light" w:eastAsia="Calibri Light" w:hAnsi="Calibri Light" w:cs="Calibri Light"/>
            <w:color w:val="000000" w:themeColor="text1"/>
            <w:sz w:val="22"/>
            <w:szCs w:val="22"/>
            <w:lang w:val="en-US"/>
          </w:rPr>
          <w:delText xml:space="preserve">. </w:delText>
        </w:r>
        <w:r w:rsidR="05F64FF9" w:rsidRPr="4E072AE3" w:rsidDel="009505A4">
          <w:rPr>
            <w:rFonts w:ascii="Calibri Light" w:eastAsia="Calibri Light" w:hAnsi="Calibri Light" w:cs="Calibri Light"/>
            <w:color w:val="0D0D0D" w:themeColor="text1" w:themeTint="F2"/>
            <w:sz w:val="22"/>
            <w:szCs w:val="22"/>
            <w:lang w:val="en-US"/>
          </w:rPr>
          <w:delText xml:space="preserve">Leveraging </w:delText>
        </w:r>
        <w:commentRangeStart w:id="47"/>
        <w:commentRangeStart w:id="48"/>
        <w:r w:rsidR="05F64FF9" w:rsidRPr="4E072AE3" w:rsidDel="009505A4">
          <w:rPr>
            <w:rFonts w:ascii="Calibri Light" w:eastAsia="Calibri Light" w:hAnsi="Calibri Light" w:cs="Calibri Light"/>
            <w:color w:val="0D0D0D" w:themeColor="text1" w:themeTint="F2"/>
            <w:sz w:val="22"/>
            <w:szCs w:val="22"/>
            <w:lang w:val="en-US"/>
          </w:rPr>
          <w:delText xml:space="preserve">existing </w:delText>
        </w:r>
        <w:r w:rsidR="00ED4BCD" w:rsidDel="009505A4">
          <w:rPr>
            <w:rFonts w:ascii="Calibri Light" w:eastAsia="Calibri Light" w:hAnsi="Calibri Light" w:cs="Calibri Light"/>
            <w:color w:val="0D0D0D" w:themeColor="text1" w:themeTint="F2"/>
            <w:sz w:val="22"/>
            <w:szCs w:val="22"/>
            <w:lang w:val="en-US"/>
          </w:rPr>
          <w:delText>remote and in</w:delText>
        </w:r>
        <w:r w:rsidR="00EC6231" w:rsidDel="009505A4">
          <w:rPr>
            <w:rFonts w:ascii="Calibri Light" w:eastAsia="Calibri Light" w:hAnsi="Calibri Light" w:cs="Calibri Light"/>
            <w:color w:val="0D0D0D" w:themeColor="text1" w:themeTint="F2"/>
            <w:sz w:val="22"/>
            <w:szCs w:val="22"/>
            <w:lang w:val="en-US"/>
          </w:rPr>
          <w:delText>-</w:delText>
        </w:r>
        <w:r w:rsidR="0025740A" w:rsidDel="009505A4">
          <w:rPr>
            <w:rFonts w:ascii="Calibri Light" w:eastAsia="Calibri Light" w:hAnsi="Calibri Light" w:cs="Calibri Light"/>
            <w:color w:val="0D0D0D" w:themeColor="text1" w:themeTint="F2"/>
            <w:sz w:val="22"/>
            <w:szCs w:val="22"/>
            <w:lang w:val="en-US"/>
          </w:rPr>
          <w:delText xml:space="preserve">situ </w:delText>
        </w:r>
        <w:r w:rsidR="05F64FF9" w:rsidRPr="4E072AE3" w:rsidDel="009505A4">
          <w:rPr>
            <w:rFonts w:ascii="Calibri Light" w:eastAsia="Calibri Light" w:hAnsi="Calibri Light" w:cs="Calibri Light"/>
            <w:color w:val="0D0D0D" w:themeColor="text1" w:themeTint="F2"/>
            <w:sz w:val="22"/>
            <w:szCs w:val="22"/>
            <w:lang w:val="en-US"/>
          </w:rPr>
          <w:delText xml:space="preserve">monitoring </w:delText>
        </w:r>
        <w:commentRangeEnd w:id="47"/>
        <w:r w:rsidR="003F52C5" w:rsidDel="009505A4">
          <w:rPr>
            <w:rStyle w:val="CommentReference"/>
          </w:rPr>
          <w:commentReference w:id="47"/>
        </w:r>
        <w:commentRangeEnd w:id="48"/>
        <w:r w:rsidDel="009505A4">
          <w:rPr>
            <w:rStyle w:val="CommentReference"/>
          </w:rPr>
          <w:commentReference w:id="48"/>
        </w:r>
        <w:r w:rsidR="00BF47ED" w:rsidDel="009505A4">
          <w:rPr>
            <w:rFonts w:ascii="Calibri Light" w:eastAsia="Calibri Light" w:hAnsi="Calibri Light" w:cs="Calibri Light"/>
            <w:color w:val="0D0D0D" w:themeColor="text1" w:themeTint="F2"/>
            <w:sz w:val="22"/>
            <w:szCs w:val="22"/>
            <w:lang w:val="en-US"/>
          </w:rPr>
          <w:delText xml:space="preserve"> of Essential Biodiversity Variables (EBVs)</w:delText>
        </w:r>
        <w:r w:rsidR="0017347C" w:rsidDel="009505A4">
          <w:rPr>
            <w:rFonts w:ascii="Calibri Light" w:eastAsia="Calibri Light" w:hAnsi="Calibri Light" w:cs="Calibri Light"/>
            <w:color w:val="0D0D0D" w:themeColor="text1" w:themeTint="F2"/>
            <w:sz w:val="22"/>
            <w:szCs w:val="22"/>
            <w:lang w:val="en-US"/>
          </w:rPr>
          <w:delText xml:space="preserve"> </w:delText>
        </w:r>
        <w:r w:rsidR="00A47420" w:rsidDel="009505A4">
          <w:rPr>
            <w:rFonts w:ascii="Calibri Light" w:eastAsia="Calibri Light" w:hAnsi="Calibri Light" w:cs="Calibri Light"/>
            <w:color w:val="0D0D0D" w:themeColor="text1" w:themeTint="F2"/>
            <w:sz w:val="22"/>
            <w:szCs w:val="22"/>
            <w:lang w:val="en-US"/>
          </w:rPr>
          <w:delText>and ecosystem indicators</w:delText>
        </w:r>
        <w:r w:rsidR="05F64FF9" w:rsidRPr="4E072AE3" w:rsidDel="009505A4">
          <w:rPr>
            <w:rFonts w:ascii="Calibri Light" w:eastAsia="Calibri Light" w:hAnsi="Calibri Light" w:cs="Calibri Light"/>
            <w:color w:val="0D0D0D" w:themeColor="text1" w:themeTint="F2"/>
            <w:sz w:val="22"/>
            <w:szCs w:val="22"/>
            <w:lang w:val="en-US"/>
          </w:rPr>
          <w:delText xml:space="preserve">, the proposed project focuses on the landscapes of the </w:delText>
        </w:r>
        <w:r w:rsidR="05F64FF9" w:rsidRPr="27AE378A" w:rsidDel="009505A4">
          <w:rPr>
            <w:rFonts w:ascii="Calibri Light" w:eastAsia="Calibri Light" w:hAnsi="Calibri Light" w:cs="Calibri Light"/>
            <w:color w:val="0D0D0D" w:themeColor="text1" w:themeTint="F2"/>
            <w:sz w:val="22"/>
            <w:szCs w:val="22"/>
            <w:lang w:val="en-US"/>
          </w:rPr>
          <w:delText>Yucat</w:delText>
        </w:r>
        <w:r w:rsidR="00F106CD" w:rsidRPr="27AE378A" w:rsidDel="009505A4">
          <w:rPr>
            <w:rFonts w:ascii="Calibri Light" w:eastAsia="Calibri Light" w:hAnsi="Calibri Light" w:cs="Calibri Light"/>
            <w:color w:val="0D0D0D" w:themeColor="text1" w:themeTint="F2"/>
            <w:sz w:val="22"/>
            <w:szCs w:val="22"/>
            <w:lang w:val="en-US"/>
          </w:rPr>
          <w:delText>á</w:delText>
        </w:r>
        <w:r w:rsidR="05F64FF9" w:rsidRPr="27AE378A" w:rsidDel="009505A4">
          <w:rPr>
            <w:rFonts w:ascii="Calibri Light" w:eastAsia="Calibri Light" w:hAnsi="Calibri Light" w:cs="Calibri Light"/>
            <w:color w:val="0D0D0D" w:themeColor="text1" w:themeTint="F2"/>
            <w:sz w:val="22"/>
            <w:szCs w:val="22"/>
            <w:lang w:val="en-US"/>
          </w:rPr>
          <w:delText>n</w:delText>
        </w:r>
        <w:r w:rsidR="05F64FF9" w:rsidRPr="4E072AE3" w:rsidDel="009505A4">
          <w:rPr>
            <w:rFonts w:ascii="Calibri Light" w:eastAsia="Calibri Light" w:hAnsi="Calibri Light" w:cs="Calibri Light"/>
            <w:color w:val="0D0D0D" w:themeColor="text1" w:themeTint="F2"/>
            <w:sz w:val="22"/>
            <w:szCs w:val="22"/>
            <w:lang w:val="en-US"/>
          </w:rPr>
          <w:delText xml:space="preserve"> Peninsula and Madre de Dios (MDD)</w:delText>
        </w:r>
        <w:r w:rsidR="00AF35A3" w:rsidDel="009505A4">
          <w:rPr>
            <w:rFonts w:ascii="Calibri Light" w:eastAsia="Calibri Light" w:hAnsi="Calibri Light" w:cs="Calibri Light"/>
            <w:color w:val="0D0D0D" w:themeColor="text1" w:themeTint="F2"/>
            <w:sz w:val="22"/>
            <w:szCs w:val="22"/>
            <w:lang w:val="en-US"/>
          </w:rPr>
          <w:delText>.It</w:delText>
        </w:r>
        <w:r w:rsidR="05F64FF9" w:rsidRPr="4E072AE3" w:rsidDel="009505A4">
          <w:rPr>
            <w:rFonts w:ascii="Calibri Light" w:eastAsia="Calibri Light" w:hAnsi="Calibri Light" w:cs="Calibri Light"/>
            <w:color w:val="0D0D0D" w:themeColor="text1" w:themeTint="F2"/>
            <w:sz w:val="22"/>
            <w:szCs w:val="22"/>
            <w:lang w:val="en-US"/>
          </w:rPr>
          <w:delText xml:space="preserve"> </w:delText>
        </w:r>
        <w:r w:rsidR="009108C9" w:rsidDel="009505A4">
          <w:rPr>
            <w:rFonts w:ascii="Calibri Light" w:eastAsia="Calibri Light" w:hAnsi="Calibri Light" w:cs="Calibri Light"/>
            <w:color w:val="0D0D0D" w:themeColor="text1" w:themeTint="F2"/>
            <w:sz w:val="22"/>
            <w:szCs w:val="22"/>
            <w:lang w:val="en-US"/>
          </w:rPr>
          <w:delText>integrat</w:delText>
        </w:r>
        <w:r w:rsidR="00AF35A3" w:rsidDel="009505A4">
          <w:rPr>
            <w:rFonts w:ascii="Calibri Light" w:eastAsia="Calibri Light" w:hAnsi="Calibri Light" w:cs="Calibri Light"/>
            <w:color w:val="0D0D0D" w:themeColor="text1" w:themeTint="F2"/>
            <w:sz w:val="22"/>
            <w:szCs w:val="22"/>
            <w:lang w:val="en-US"/>
          </w:rPr>
          <w:delText xml:space="preserve">es NASA’S </w:delText>
        </w:r>
        <w:r w:rsidR="00A801F0" w:rsidDel="009505A4">
          <w:rPr>
            <w:rFonts w:ascii="Calibri Light" w:eastAsia="Calibri Light" w:hAnsi="Calibri Light" w:cs="Calibri Light"/>
            <w:color w:val="0D0D0D" w:themeColor="text1" w:themeTint="F2"/>
            <w:sz w:val="22"/>
            <w:szCs w:val="22"/>
            <w:lang w:val="en-US"/>
          </w:rPr>
          <w:delText>Earth observation</w:delText>
        </w:r>
        <w:r w:rsidR="008D71E2" w:rsidDel="009505A4">
          <w:rPr>
            <w:rFonts w:ascii="Calibri Light" w:eastAsia="Calibri Light" w:hAnsi="Calibri Light" w:cs="Calibri Light"/>
            <w:color w:val="0D0D0D" w:themeColor="text1" w:themeTint="F2"/>
            <w:sz w:val="22"/>
            <w:szCs w:val="22"/>
            <w:lang w:val="en-US"/>
          </w:rPr>
          <w:delText xml:space="preserve"> </w:delText>
        </w:r>
        <w:r w:rsidR="002074DA" w:rsidDel="009505A4">
          <w:rPr>
            <w:rFonts w:ascii="Calibri Light" w:eastAsia="Calibri Light" w:hAnsi="Calibri Light" w:cs="Calibri Light"/>
            <w:color w:val="0D0D0D" w:themeColor="text1" w:themeTint="F2"/>
            <w:sz w:val="22"/>
            <w:szCs w:val="22"/>
            <w:lang w:val="en-US"/>
          </w:rPr>
          <w:delText xml:space="preserve">products with </w:delText>
        </w:r>
        <w:r w:rsidR="006A0FF4" w:rsidDel="009505A4">
          <w:rPr>
            <w:rFonts w:ascii="Calibri Light" w:eastAsia="Calibri Light" w:hAnsi="Calibri Light" w:cs="Calibri Light"/>
            <w:color w:val="0D0D0D" w:themeColor="text1" w:themeTint="F2"/>
            <w:sz w:val="22"/>
            <w:szCs w:val="22"/>
            <w:lang w:val="en-US"/>
          </w:rPr>
          <w:delText xml:space="preserve">detailed </w:delText>
        </w:r>
        <w:r w:rsidR="00303ECF" w:rsidDel="009505A4">
          <w:rPr>
            <w:rFonts w:ascii="Calibri Light" w:eastAsia="Calibri Light" w:hAnsi="Calibri Light" w:cs="Calibri Light"/>
            <w:color w:val="0D0D0D" w:themeColor="text1" w:themeTint="F2"/>
            <w:sz w:val="22"/>
            <w:szCs w:val="22"/>
            <w:lang w:val="en-US"/>
          </w:rPr>
          <w:delText xml:space="preserve">ecosystem structure </w:delText>
        </w:r>
        <w:r w:rsidR="00AE0E00" w:rsidDel="009505A4">
          <w:rPr>
            <w:rFonts w:ascii="Calibri Light" w:eastAsia="Calibri Light" w:hAnsi="Calibri Light" w:cs="Calibri Light"/>
            <w:color w:val="0D0D0D" w:themeColor="text1" w:themeTint="F2"/>
            <w:sz w:val="22"/>
            <w:szCs w:val="22"/>
            <w:lang w:val="en-US"/>
          </w:rPr>
          <w:delText xml:space="preserve">transformation </w:delText>
        </w:r>
        <w:r w:rsidR="00303ECF" w:rsidDel="009505A4">
          <w:rPr>
            <w:rFonts w:ascii="Calibri Light" w:eastAsia="Calibri Light" w:hAnsi="Calibri Light" w:cs="Calibri Light"/>
            <w:color w:val="0D0D0D" w:themeColor="text1" w:themeTint="F2"/>
            <w:sz w:val="22"/>
            <w:szCs w:val="22"/>
            <w:lang w:val="en-US"/>
          </w:rPr>
          <w:delText xml:space="preserve">and </w:delText>
        </w:r>
        <w:r w:rsidR="00AE0E00" w:rsidDel="009505A4">
          <w:rPr>
            <w:rFonts w:ascii="Calibri Light" w:eastAsia="Calibri Light" w:hAnsi="Calibri Light" w:cs="Calibri Light"/>
            <w:color w:val="0D0D0D" w:themeColor="text1" w:themeTint="F2"/>
            <w:sz w:val="22"/>
            <w:szCs w:val="22"/>
            <w:lang w:val="en-US"/>
          </w:rPr>
          <w:delText>characterization</w:delText>
        </w:r>
        <w:r w:rsidR="006A0FF4" w:rsidDel="009505A4">
          <w:rPr>
            <w:rFonts w:ascii="Calibri Light" w:eastAsia="Calibri Light" w:hAnsi="Calibri Light" w:cs="Calibri Light"/>
            <w:color w:val="0D0D0D" w:themeColor="text1" w:themeTint="F2"/>
            <w:sz w:val="22"/>
            <w:szCs w:val="22"/>
            <w:lang w:val="en-US"/>
          </w:rPr>
          <w:delText xml:space="preserve">,  </w:delText>
        </w:r>
        <w:r w:rsidR="05F64FF9" w:rsidRPr="4E072AE3" w:rsidDel="009505A4">
          <w:rPr>
            <w:rFonts w:ascii="Calibri Light" w:eastAsia="Calibri Light" w:hAnsi="Calibri Light" w:cs="Calibri Light"/>
            <w:color w:val="0D0D0D" w:themeColor="text1" w:themeTint="F2"/>
            <w:sz w:val="22"/>
            <w:szCs w:val="22"/>
            <w:lang w:val="en-US"/>
          </w:rPr>
          <w:delText>advanced techniques such as eDNA analysis</w:delText>
        </w:r>
        <w:r w:rsidR="00340FDA" w:rsidDel="009505A4">
          <w:rPr>
            <w:rFonts w:ascii="Calibri Light" w:eastAsia="Calibri Light" w:hAnsi="Calibri Light" w:cs="Calibri Light"/>
            <w:color w:val="0D0D0D" w:themeColor="text1" w:themeTint="F2"/>
            <w:sz w:val="22"/>
            <w:szCs w:val="22"/>
            <w:lang w:val="en-US"/>
          </w:rPr>
          <w:delText xml:space="preserve"> with community based </w:delText>
        </w:r>
        <w:r w:rsidR="00A113B0" w:rsidDel="009505A4">
          <w:rPr>
            <w:rFonts w:ascii="Calibri Light" w:eastAsia="Calibri Light" w:hAnsi="Calibri Light" w:cs="Calibri Light"/>
            <w:color w:val="0D0D0D" w:themeColor="text1" w:themeTint="F2"/>
            <w:sz w:val="22"/>
            <w:szCs w:val="22"/>
            <w:lang w:val="en-US"/>
          </w:rPr>
          <w:delText xml:space="preserve">monitoring of </w:delText>
        </w:r>
        <w:r w:rsidR="05F64FF9" w:rsidRPr="4E072AE3" w:rsidDel="009505A4">
          <w:rPr>
            <w:rFonts w:ascii="Calibri Light" w:eastAsia="Calibri Light" w:hAnsi="Calibri Light" w:cs="Calibri Light"/>
            <w:color w:val="0D0D0D" w:themeColor="text1" w:themeTint="F2"/>
            <w:sz w:val="22"/>
            <w:szCs w:val="22"/>
            <w:lang w:val="en-US"/>
          </w:rPr>
          <w:delText xml:space="preserve">selected groups, </w:delText>
        </w:r>
      </w:del>
    </w:p>
    <w:p w14:paraId="14A12937" w14:textId="0F84286B" w:rsidR="00F17984" w:rsidRPr="00F17984" w:rsidDel="009505A4" w:rsidRDefault="00F17984" w:rsidP="00F17984">
      <w:pPr>
        <w:shd w:val="clear" w:color="auto" w:fill="FFFFFF" w:themeFill="background1"/>
        <w:spacing w:before="300" w:after="300"/>
        <w:rPr>
          <w:del w:id="49" w:author="Rodriguez, Jeronimo" w:date="2024-12-05T21:54:00Z" w16du:dateUtc="2024-12-06T02:54:00Z"/>
          <w:rFonts w:ascii="Calibri Light" w:eastAsia="Calibri Light" w:hAnsi="Calibri Light" w:cs="Calibri Light"/>
          <w:sz w:val="22"/>
          <w:szCs w:val="22"/>
          <w:lang w:val="en-US"/>
        </w:rPr>
      </w:pPr>
      <w:del w:id="50" w:author="Rodriguez, Jeronimo" w:date="2024-12-05T21:54:00Z" w16du:dateUtc="2024-12-06T02:54:00Z">
        <w:r w:rsidRPr="00F17984" w:rsidDel="009505A4">
          <w:rPr>
            <w:rFonts w:ascii="Calibri Light" w:eastAsia="Calibri Light" w:hAnsi="Calibri Light" w:cs="Calibri Light"/>
            <w:sz w:val="22"/>
            <w:szCs w:val="22"/>
            <w:lang w:val="en-US"/>
          </w:rPr>
          <w:delText xml:space="preserve">This project aims to establish a comprehensive and systematic biodiversity monitoring framework, integrating NASA satellite data, </w:delText>
        </w:r>
        <w:r w:rsidR="00807F4F" w:rsidDel="009505A4">
          <w:rPr>
            <w:rFonts w:ascii="Calibri Light" w:eastAsia="Calibri Light" w:hAnsi="Calibri Light" w:cs="Calibri Light"/>
            <w:sz w:val="22"/>
            <w:szCs w:val="22"/>
            <w:lang w:val="en-US"/>
          </w:rPr>
          <w:delText xml:space="preserve">advanced </w:delText>
        </w:r>
        <w:r w:rsidRPr="00F17984" w:rsidDel="009505A4">
          <w:rPr>
            <w:rFonts w:ascii="Calibri Light" w:eastAsia="Calibri Light" w:hAnsi="Calibri Light" w:cs="Calibri Light"/>
            <w:sz w:val="22"/>
            <w:szCs w:val="22"/>
            <w:lang w:val="en-US"/>
          </w:rPr>
          <w:delText xml:space="preserve">change detection and characterization methods, </w:delText>
        </w:r>
        <w:r w:rsidR="00807F4F" w:rsidDel="009505A4">
          <w:rPr>
            <w:rFonts w:ascii="Calibri Light" w:eastAsia="Calibri Light" w:hAnsi="Calibri Light" w:cs="Calibri Light"/>
            <w:sz w:val="22"/>
            <w:szCs w:val="22"/>
            <w:lang w:val="en-US"/>
          </w:rPr>
          <w:delText xml:space="preserve">with </w:delText>
        </w:r>
        <w:r w:rsidRPr="00F17984" w:rsidDel="009505A4">
          <w:rPr>
            <w:rFonts w:ascii="Calibri Light" w:eastAsia="Calibri Light" w:hAnsi="Calibri Light" w:cs="Calibri Light"/>
            <w:sz w:val="22"/>
            <w:szCs w:val="22"/>
            <w:lang w:val="en-US"/>
          </w:rPr>
          <w:delText xml:space="preserve">ground-based methodologies, </w:delText>
        </w:r>
        <w:r w:rsidR="00B33677" w:rsidDel="009505A4">
          <w:rPr>
            <w:rFonts w:ascii="Calibri Light" w:eastAsia="Calibri Light" w:hAnsi="Calibri Light" w:cs="Calibri Light"/>
            <w:sz w:val="22"/>
            <w:szCs w:val="22"/>
            <w:lang w:val="en-US"/>
          </w:rPr>
          <w:delText xml:space="preserve">with </w:delText>
        </w:r>
        <w:r w:rsidRPr="00F17984" w:rsidDel="009505A4">
          <w:rPr>
            <w:rFonts w:ascii="Calibri Light" w:eastAsia="Calibri Light" w:hAnsi="Calibri Light" w:cs="Calibri Light"/>
            <w:sz w:val="22"/>
            <w:szCs w:val="22"/>
            <w:lang w:val="en-US"/>
          </w:rPr>
          <w:delText xml:space="preserve">community involvement. The goal is to develop and implement a cost-effective method </w:delText>
        </w:r>
        <w:r w:rsidR="000D2203" w:rsidDel="009505A4">
          <w:rPr>
            <w:rFonts w:ascii="Calibri Light" w:eastAsia="Calibri Light" w:hAnsi="Calibri Light" w:cs="Calibri Light"/>
            <w:sz w:val="22"/>
            <w:szCs w:val="22"/>
            <w:lang w:val="en-US"/>
          </w:rPr>
          <w:delText>to</w:delText>
        </w:r>
        <w:r w:rsidRPr="00F17984" w:rsidDel="009505A4">
          <w:rPr>
            <w:rFonts w:ascii="Calibri Light" w:eastAsia="Calibri Light" w:hAnsi="Calibri Light" w:cs="Calibri Light"/>
            <w:sz w:val="22"/>
            <w:szCs w:val="22"/>
            <w:lang w:val="en-US"/>
          </w:rPr>
          <w:delText xml:space="preserve"> assess the impact and contribution of </w:delText>
        </w:r>
        <w:r w:rsidR="001E22DA" w:rsidDel="009505A4">
          <w:rPr>
            <w:rFonts w:ascii="Calibri Light" w:eastAsia="Calibri Light" w:hAnsi="Calibri Light" w:cs="Calibri Light"/>
            <w:sz w:val="22"/>
            <w:szCs w:val="22"/>
            <w:lang w:val="en-US"/>
          </w:rPr>
          <w:delText xml:space="preserve">the proposed </w:delText>
        </w:r>
        <w:r w:rsidRPr="00F17984" w:rsidDel="009505A4">
          <w:rPr>
            <w:rFonts w:ascii="Calibri Light" w:eastAsia="Calibri Light" w:hAnsi="Calibri Light" w:cs="Calibri Light"/>
            <w:sz w:val="22"/>
            <w:szCs w:val="22"/>
            <w:lang w:val="en-US"/>
          </w:rPr>
          <w:delText>Nature-Based Solutions interventions on</w:delText>
        </w:r>
        <w:r w:rsidR="000D2203" w:rsidDel="009505A4">
          <w:rPr>
            <w:rFonts w:ascii="Calibri Light" w:eastAsia="Calibri Light" w:hAnsi="Calibri Light" w:cs="Calibri Light"/>
            <w:sz w:val="22"/>
            <w:szCs w:val="22"/>
            <w:lang w:val="en-US"/>
          </w:rPr>
          <w:delText xml:space="preserve"> key </w:delText>
        </w:r>
        <w:r w:rsidRPr="00F17984" w:rsidDel="009505A4">
          <w:rPr>
            <w:rFonts w:ascii="Calibri Light" w:eastAsia="Calibri Light" w:hAnsi="Calibri Light" w:cs="Calibri Light"/>
            <w:sz w:val="22"/>
            <w:szCs w:val="22"/>
            <w:lang w:val="en-US"/>
          </w:rPr>
          <w:delText xml:space="preserve">biodiversity </w:delText>
        </w:r>
        <w:r w:rsidR="000B4E1E" w:rsidDel="009505A4">
          <w:rPr>
            <w:rFonts w:ascii="Calibri Light" w:eastAsia="Calibri Light" w:hAnsi="Calibri Light" w:cs="Calibri Light"/>
            <w:sz w:val="22"/>
            <w:szCs w:val="22"/>
            <w:lang w:val="en-US"/>
          </w:rPr>
          <w:delText>indicators</w:delText>
        </w:r>
        <w:r w:rsidRPr="00F17984" w:rsidDel="009505A4">
          <w:rPr>
            <w:rFonts w:ascii="Calibri Light" w:eastAsia="Calibri Light" w:hAnsi="Calibri Light" w:cs="Calibri Light"/>
            <w:sz w:val="22"/>
            <w:szCs w:val="22"/>
            <w:lang w:val="en-US"/>
          </w:rPr>
          <w:delText xml:space="preserve"> within the targeted landscapes. </w:delText>
        </w:r>
      </w:del>
    </w:p>
    <w:p w14:paraId="441BF67B" w14:textId="4C44437D" w:rsidR="006D0076" w:rsidDel="009505A4" w:rsidRDefault="00AD09D9" w:rsidP="00F17984">
      <w:pPr>
        <w:shd w:val="clear" w:color="auto" w:fill="FFFFFF" w:themeFill="background1"/>
        <w:spacing w:before="300" w:after="300"/>
        <w:rPr>
          <w:del w:id="51" w:author="Rodriguez, Jeronimo" w:date="2024-12-05T21:54:00Z" w16du:dateUtc="2024-12-06T02:54:00Z"/>
          <w:rFonts w:ascii="Calibri Light" w:eastAsia="Calibri Light" w:hAnsi="Calibri Light" w:cs="Calibri Light"/>
          <w:sz w:val="22"/>
          <w:szCs w:val="22"/>
          <w:lang w:val="en-US"/>
        </w:rPr>
      </w:pPr>
      <w:del w:id="52" w:author="Rodriguez, Jeronimo" w:date="2024-12-05T21:54:00Z" w16du:dateUtc="2024-12-06T02:54:00Z">
        <w:r w:rsidDel="009505A4">
          <w:rPr>
            <w:rFonts w:ascii="Calibri Light" w:eastAsia="Calibri Light" w:hAnsi="Calibri Light" w:cs="Calibri Light"/>
            <w:sz w:val="22"/>
            <w:szCs w:val="22"/>
            <w:lang w:val="en-US"/>
          </w:rPr>
          <w:delText>L</w:delText>
        </w:r>
        <w:r w:rsidR="00F17984" w:rsidRPr="00F17984" w:rsidDel="009505A4">
          <w:rPr>
            <w:rFonts w:ascii="Calibri Light" w:eastAsia="Calibri Light" w:hAnsi="Calibri Light" w:cs="Calibri Light"/>
            <w:sz w:val="22"/>
            <w:szCs w:val="22"/>
            <w:lang w:val="en-US"/>
          </w:rPr>
          <w:delText>everaging NASA's Earth observation products and capabilities</w:delText>
        </w:r>
        <w:r w:rsidR="00D63D72" w:rsidDel="009505A4">
          <w:rPr>
            <w:rFonts w:ascii="Calibri Light" w:eastAsia="Calibri Light" w:hAnsi="Calibri Light" w:cs="Calibri Light"/>
            <w:sz w:val="22"/>
            <w:szCs w:val="22"/>
            <w:lang w:val="en-US"/>
          </w:rPr>
          <w:delText xml:space="preserve"> with WWF</w:delText>
        </w:r>
        <w:r w:rsidR="000F54EA" w:rsidDel="009505A4">
          <w:rPr>
            <w:rFonts w:ascii="Calibri Light" w:eastAsia="Calibri Light" w:hAnsi="Calibri Light" w:cs="Calibri Light"/>
            <w:sz w:val="22"/>
            <w:szCs w:val="22"/>
            <w:lang w:val="en-US"/>
          </w:rPr>
          <w:delText>’</w:delText>
        </w:r>
        <w:r w:rsidR="00D63D72" w:rsidDel="009505A4">
          <w:rPr>
            <w:rFonts w:ascii="Calibri Light" w:eastAsia="Calibri Light" w:hAnsi="Calibri Light" w:cs="Calibri Light"/>
            <w:sz w:val="22"/>
            <w:szCs w:val="22"/>
            <w:lang w:val="en-US"/>
          </w:rPr>
          <w:delText>s</w:delText>
        </w:r>
        <w:r w:rsidR="000F54EA" w:rsidDel="009505A4">
          <w:rPr>
            <w:rFonts w:ascii="Calibri Light" w:eastAsia="Calibri Light" w:hAnsi="Calibri Light" w:cs="Calibri Light"/>
            <w:sz w:val="22"/>
            <w:szCs w:val="22"/>
            <w:lang w:val="en-US"/>
          </w:rPr>
          <w:delText xml:space="preserve"> </w:delText>
        </w:r>
        <w:r w:rsidR="009F1D19" w:rsidDel="009505A4">
          <w:rPr>
            <w:rFonts w:ascii="Calibri Light" w:eastAsia="Calibri Light" w:hAnsi="Calibri Light" w:cs="Calibri Light"/>
            <w:sz w:val="22"/>
            <w:szCs w:val="22"/>
            <w:lang w:val="en-US"/>
          </w:rPr>
          <w:delText xml:space="preserve">technical expertise </w:delText>
        </w:r>
        <w:r w:rsidR="00B160A9" w:rsidDel="009505A4">
          <w:rPr>
            <w:rFonts w:ascii="Calibri Light" w:eastAsia="Calibri Light" w:hAnsi="Calibri Light" w:cs="Calibri Light"/>
            <w:sz w:val="22"/>
            <w:szCs w:val="22"/>
            <w:lang w:val="en-US"/>
          </w:rPr>
          <w:delText>(Global Science and other Teams)</w:delText>
        </w:r>
        <w:r w:rsidR="003F1794" w:rsidDel="009505A4">
          <w:rPr>
            <w:rFonts w:ascii="Calibri Light" w:eastAsia="Calibri Light" w:hAnsi="Calibri Light" w:cs="Calibri Light"/>
            <w:sz w:val="22"/>
            <w:szCs w:val="22"/>
            <w:lang w:val="en-US"/>
          </w:rPr>
          <w:delText>,</w:delText>
        </w:r>
        <w:r w:rsidR="00B6338E" w:rsidDel="009505A4">
          <w:rPr>
            <w:rFonts w:ascii="Calibri Light" w:eastAsia="Calibri Light" w:hAnsi="Calibri Light" w:cs="Calibri Light"/>
            <w:sz w:val="22"/>
            <w:szCs w:val="22"/>
            <w:lang w:val="en-US"/>
          </w:rPr>
          <w:delText xml:space="preserve"> </w:delText>
        </w:r>
        <w:r w:rsidR="009F3851" w:rsidDel="009505A4">
          <w:rPr>
            <w:rFonts w:ascii="Calibri Light" w:eastAsia="Calibri Light" w:hAnsi="Calibri Light" w:cs="Calibri Light"/>
            <w:sz w:val="22"/>
            <w:szCs w:val="22"/>
            <w:lang w:val="en-US"/>
          </w:rPr>
          <w:delText>experience in biodiversity monitoring and conservation</w:delText>
        </w:r>
        <w:r w:rsidR="003F1794" w:rsidDel="009505A4">
          <w:rPr>
            <w:rFonts w:ascii="Calibri Light" w:eastAsia="Calibri Light" w:hAnsi="Calibri Light" w:cs="Calibri Light"/>
            <w:sz w:val="22"/>
            <w:szCs w:val="22"/>
            <w:lang w:val="en-US"/>
          </w:rPr>
          <w:delText xml:space="preserve">,and the </w:delText>
        </w:r>
        <w:r w:rsidR="00B6338E" w:rsidDel="009505A4">
          <w:rPr>
            <w:rFonts w:ascii="Calibri Light" w:eastAsia="Calibri Light" w:hAnsi="Calibri Light" w:cs="Calibri Light"/>
            <w:sz w:val="22"/>
            <w:szCs w:val="22"/>
            <w:lang w:val="en-US"/>
          </w:rPr>
          <w:delText xml:space="preserve">presence of </w:delText>
        </w:r>
        <w:r w:rsidR="000A444C" w:rsidDel="009505A4">
          <w:rPr>
            <w:rFonts w:ascii="Calibri Light" w:eastAsia="Calibri Light" w:hAnsi="Calibri Light" w:cs="Calibri Light"/>
            <w:sz w:val="22"/>
            <w:szCs w:val="22"/>
            <w:lang w:val="en-US"/>
          </w:rPr>
          <w:delText>l</w:delText>
        </w:r>
        <w:r w:rsidR="00CC5A6E" w:rsidDel="009505A4">
          <w:rPr>
            <w:rFonts w:ascii="Calibri Light" w:eastAsia="Calibri Light" w:hAnsi="Calibri Light" w:cs="Calibri Light"/>
            <w:sz w:val="22"/>
            <w:szCs w:val="22"/>
            <w:lang w:val="en-US"/>
          </w:rPr>
          <w:delText>ocal offices in both countries</w:delText>
        </w:r>
        <w:r w:rsidR="00F17984" w:rsidRPr="00F17984" w:rsidDel="009505A4">
          <w:rPr>
            <w:rFonts w:ascii="Calibri Light" w:eastAsia="Calibri Light" w:hAnsi="Calibri Light" w:cs="Calibri Light"/>
            <w:sz w:val="22"/>
            <w:szCs w:val="22"/>
            <w:lang w:val="en-US"/>
          </w:rPr>
          <w:delText>, the project will</w:delText>
        </w:r>
        <w:r w:rsidR="000A444C" w:rsidDel="009505A4">
          <w:rPr>
            <w:rFonts w:ascii="Calibri Light" w:eastAsia="Calibri Light" w:hAnsi="Calibri Light" w:cs="Calibri Light"/>
            <w:sz w:val="22"/>
            <w:szCs w:val="22"/>
            <w:lang w:val="en-US"/>
          </w:rPr>
          <w:delText xml:space="preserve"> </w:delText>
        </w:r>
        <w:r w:rsidR="00E232AE" w:rsidDel="009505A4">
          <w:rPr>
            <w:rFonts w:ascii="Calibri Light" w:eastAsia="Calibri Light" w:hAnsi="Calibri Light" w:cs="Calibri Light"/>
            <w:sz w:val="22"/>
            <w:szCs w:val="22"/>
            <w:lang w:val="en-US"/>
          </w:rPr>
          <w:delText xml:space="preserve">generate </w:delText>
        </w:r>
        <w:r w:rsidR="00F17984" w:rsidRPr="00F17984" w:rsidDel="009505A4">
          <w:rPr>
            <w:rFonts w:ascii="Calibri Light" w:eastAsia="Calibri Light" w:hAnsi="Calibri Light" w:cs="Calibri Light"/>
            <w:sz w:val="22"/>
            <w:szCs w:val="22"/>
            <w:lang w:val="en-US"/>
          </w:rPr>
          <w:delText>accurate, relevant, and timely</w:delText>
        </w:r>
        <w:r w:rsidR="00E232AE" w:rsidDel="009505A4">
          <w:rPr>
            <w:rFonts w:ascii="Calibri Light" w:eastAsia="Calibri Light" w:hAnsi="Calibri Light" w:cs="Calibri Light"/>
            <w:sz w:val="22"/>
            <w:szCs w:val="22"/>
            <w:lang w:val="en-US"/>
          </w:rPr>
          <w:delText xml:space="preserve"> biodiversity </w:delText>
        </w:r>
        <w:r w:rsidR="00B6338E" w:rsidDel="009505A4">
          <w:rPr>
            <w:rFonts w:ascii="Calibri Light" w:eastAsia="Calibri Light" w:hAnsi="Calibri Light" w:cs="Calibri Light"/>
            <w:sz w:val="22"/>
            <w:szCs w:val="22"/>
            <w:lang w:val="en-US"/>
          </w:rPr>
          <w:delText xml:space="preserve">metrics </w:delText>
        </w:r>
        <w:r w:rsidR="00F17984" w:rsidRPr="00F17984" w:rsidDel="009505A4">
          <w:rPr>
            <w:rFonts w:ascii="Calibri Light" w:eastAsia="Calibri Light" w:hAnsi="Calibri Light" w:cs="Calibri Light"/>
            <w:sz w:val="22"/>
            <w:szCs w:val="22"/>
            <w:lang w:val="en-US"/>
          </w:rPr>
          <w:delText>for the targeted areas</w:delText>
        </w:r>
        <w:r w:rsidR="0079159C" w:rsidDel="009505A4">
          <w:rPr>
            <w:rFonts w:ascii="Calibri Light" w:eastAsia="Calibri Light" w:hAnsi="Calibri Light" w:cs="Calibri Light"/>
            <w:sz w:val="22"/>
            <w:szCs w:val="22"/>
            <w:lang w:val="en-US"/>
          </w:rPr>
          <w:delText>,</w:delText>
        </w:r>
        <w:r w:rsidR="00F17984" w:rsidRPr="00F17984" w:rsidDel="009505A4">
          <w:rPr>
            <w:rFonts w:ascii="Calibri Light" w:eastAsia="Calibri Light" w:hAnsi="Calibri Light" w:cs="Calibri Light"/>
            <w:sz w:val="22"/>
            <w:szCs w:val="22"/>
            <w:lang w:val="en-US"/>
          </w:rPr>
          <w:delText xml:space="preserve"> but also contribute to the development </w:delText>
        </w:r>
        <w:r w:rsidR="00CC5A6E" w:rsidDel="009505A4">
          <w:rPr>
            <w:rFonts w:ascii="Calibri Light" w:eastAsia="Calibri Light" w:hAnsi="Calibri Light" w:cs="Calibri Light"/>
            <w:sz w:val="22"/>
            <w:szCs w:val="22"/>
            <w:lang w:val="en-US"/>
          </w:rPr>
          <w:delText xml:space="preserve">and adoption of </w:delText>
        </w:r>
        <w:r w:rsidR="00F17984" w:rsidRPr="00F17984" w:rsidDel="009505A4">
          <w:rPr>
            <w:rFonts w:ascii="Calibri Light" w:eastAsia="Calibri Light" w:hAnsi="Calibri Light" w:cs="Calibri Light"/>
            <w:sz w:val="22"/>
            <w:szCs w:val="22"/>
            <w:lang w:val="en-US"/>
          </w:rPr>
          <w:delText xml:space="preserve">improved </w:delText>
        </w:r>
        <w:r w:rsidR="000449EF" w:rsidDel="009505A4">
          <w:rPr>
            <w:rFonts w:ascii="Calibri Light" w:eastAsia="Calibri Light" w:hAnsi="Calibri Light" w:cs="Calibri Light"/>
            <w:sz w:val="22"/>
            <w:szCs w:val="22"/>
            <w:lang w:val="en-US"/>
          </w:rPr>
          <w:delText>ecological</w:delText>
        </w:r>
        <w:r w:rsidR="00B26135" w:rsidDel="009505A4">
          <w:rPr>
            <w:rFonts w:ascii="Calibri Light" w:eastAsia="Calibri Light" w:hAnsi="Calibri Light" w:cs="Calibri Light"/>
            <w:sz w:val="22"/>
            <w:szCs w:val="22"/>
            <w:lang w:val="en-US"/>
          </w:rPr>
          <w:delText xml:space="preserve"> </w:delText>
        </w:r>
        <w:r w:rsidR="00F17984" w:rsidRPr="00F17984" w:rsidDel="009505A4">
          <w:rPr>
            <w:rFonts w:ascii="Calibri Light" w:eastAsia="Calibri Light" w:hAnsi="Calibri Light" w:cs="Calibri Light"/>
            <w:sz w:val="22"/>
            <w:szCs w:val="22"/>
            <w:lang w:val="en-US"/>
          </w:rPr>
          <w:delText xml:space="preserve">monitoring capabilities </w:delText>
        </w:r>
        <w:r w:rsidR="008F436D" w:rsidDel="009505A4">
          <w:rPr>
            <w:rFonts w:ascii="Calibri Light" w:eastAsia="Calibri Light" w:hAnsi="Calibri Light" w:cs="Calibri Light"/>
            <w:sz w:val="22"/>
            <w:szCs w:val="22"/>
            <w:lang w:val="en-US"/>
          </w:rPr>
          <w:delText xml:space="preserve">adapted to specific </w:delText>
        </w:r>
        <w:r w:rsidR="00F17984" w:rsidRPr="00F17984" w:rsidDel="009505A4">
          <w:rPr>
            <w:rFonts w:ascii="Calibri Light" w:eastAsia="Calibri Light" w:hAnsi="Calibri Light" w:cs="Calibri Light"/>
            <w:sz w:val="22"/>
            <w:szCs w:val="22"/>
            <w:lang w:val="en-US"/>
          </w:rPr>
          <w:delText xml:space="preserve">landscapes. </w:delText>
        </w:r>
      </w:del>
    </w:p>
    <w:p w14:paraId="49899D41" w14:textId="36B4DA42" w:rsidR="3E131FC4" w:rsidDel="009505A4" w:rsidRDefault="00F17984" w:rsidP="6FD9CA1F">
      <w:pPr>
        <w:shd w:val="clear" w:color="auto" w:fill="FFFFFF" w:themeFill="background1"/>
        <w:spacing w:before="300" w:after="300"/>
        <w:rPr>
          <w:del w:id="53" w:author="Rodriguez, Jeronimo" w:date="2024-12-05T21:54:00Z" w16du:dateUtc="2024-12-06T02:54:00Z"/>
          <w:rFonts w:ascii="Calibri Light" w:eastAsia="Calibri Light" w:hAnsi="Calibri Light" w:cs="Calibri Light"/>
          <w:sz w:val="22"/>
          <w:szCs w:val="22"/>
          <w:lang w:val="en-US"/>
        </w:rPr>
      </w:pPr>
      <w:del w:id="54" w:author="Rodriguez, Jeronimo" w:date="2024-12-05T21:54:00Z" w16du:dateUtc="2024-12-06T02:54:00Z">
        <w:r w:rsidRPr="00F17984" w:rsidDel="009505A4">
          <w:rPr>
            <w:rFonts w:ascii="Calibri Light" w:eastAsia="Calibri Light" w:hAnsi="Calibri Light" w:cs="Calibri Light"/>
            <w:sz w:val="22"/>
            <w:szCs w:val="22"/>
            <w:lang w:val="en-US"/>
          </w:rPr>
          <w:delText xml:space="preserve">This approach ensures both immediate impact assessment </w:delText>
        </w:r>
        <w:r w:rsidR="006D0076" w:rsidDel="009505A4">
          <w:rPr>
            <w:rFonts w:ascii="Calibri Light" w:eastAsia="Calibri Light" w:hAnsi="Calibri Light" w:cs="Calibri Light"/>
            <w:sz w:val="22"/>
            <w:szCs w:val="22"/>
            <w:lang w:val="en-US"/>
          </w:rPr>
          <w:delText>of the prop</w:delText>
        </w:r>
        <w:r w:rsidR="00A3224D" w:rsidDel="009505A4">
          <w:rPr>
            <w:rFonts w:ascii="Calibri Light" w:eastAsia="Calibri Light" w:hAnsi="Calibri Light" w:cs="Calibri Light"/>
            <w:sz w:val="22"/>
            <w:szCs w:val="22"/>
            <w:lang w:val="en-US"/>
          </w:rPr>
          <w:delText>osed interventions,</w:delText>
        </w:r>
        <w:r w:rsidRPr="00F17984" w:rsidDel="009505A4">
          <w:rPr>
            <w:rFonts w:ascii="Calibri Light" w:eastAsia="Calibri Light" w:hAnsi="Calibri Light" w:cs="Calibri Light"/>
            <w:sz w:val="22"/>
            <w:szCs w:val="22"/>
            <w:lang w:val="en-US"/>
          </w:rPr>
          <w:delText xml:space="preserve"> advancement </w:delText>
        </w:r>
        <w:r w:rsidR="007146D7" w:rsidDel="009505A4">
          <w:rPr>
            <w:rFonts w:ascii="Calibri Light" w:eastAsia="Calibri Light" w:hAnsi="Calibri Light" w:cs="Calibri Light"/>
            <w:sz w:val="22"/>
            <w:szCs w:val="22"/>
            <w:lang w:val="en-US"/>
          </w:rPr>
          <w:delText xml:space="preserve">and consolidation of </w:delText>
        </w:r>
        <w:r w:rsidRPr="00F17984" w:rsidDel="009505A4">
          <w:rPr>
            <w:rFonts w:ascii="Calibri Light" w:eastAsia="Calibri Light" w:hAnsi="Calibri Light" w:cs="Calibri Light"/>
            <w:sz w:val="22"/>
            <w:szCs w:val="22"/>
            <w:lang w:val="en-US"/>
          </w:rPr>
          <w:delText>biodiversity monitoring</w:delText>
        </w:r>
        <w:r w:rsidR="00A3224D" w:rsidDel="009505A4">
          <w:rPr>
            <w:rFonts w:ascii="Calibri Light" w:eastAsia="Calibri Light" w:hAnsi="Calibri Light" w:cs="Calibri Light"/>
            <w:sz w:val="22"/>
            <w:szCs w:val="22"/>
            <w:lang w:val="en-US"/>
          </w:rPr>
          <w:delText xml:space="preserve"> capabilities</w:delText>
        </w:r>
        <w:r w:rsidR="00EE4D46" w:rsidDel="009505A4">
          <w:rPr>
            <w:rFonts w:ascii="Calibri Light" w:eastAsia="Calibri Light" w:hAnsi="Calibri Light" w:cs="Calibri Light"/>
            <w:sz w:val="22"/>
            <w:szCs w:val="22"/>
            <w:lang w:val="en-US"/>
          </w:rPr>
          <w:delText xml:space="preserve">, </w:delText>
        </w:r>
      </w:del>
      <w:del w:id="55" w:author="Rodriguez, Jeronimo" w:date="2024-12-05T21:44:00Z" w16du:dateUtc="2024-12-06T02:44:00Z">
        <w:r w:rsidR="00342995" w:rsidDel="008044F8">
          <w:rPr>
            <w:rFonts w:ascii="Calibri Light" w:eastAsia="Calibri Light" w:hAnsi="Calibri Light" w:cs="Calibri Light"/>
            <w:sz w:val="22"/>
            <w:szCs w:val="22"/>
            <w:lang w:val="en-US"/>
          </w:rPr>
          <w:delText>advance NASAs objectives</w:delText>
        </w:r>
      </w:del>
      <w:del w:id="56" w:author="Rodriguez, Jeronimo" w:date="2024-12-05T21:54:00Z" w16du:dateUtc="2024-12-06T02:54:00Z">
        <w:r w:rsidR="00342995" w:rsidDel="009505A4">
          <w:rPr>
            <w:rFonts w:ascii="Calibri Light" w:eastAsia="Calibri Light" w:hAnsi="Calibri Light" w:cs="Calibri Light"/>
            <w:sz w:val="22"/>
            <w:szCs w:val="22"/>
            <w:lang w:val="en-US"/>
          </w:rPr>
          <w:delText xml:space="preserve">, </w:delText>
        </w:r>
        <w:r w:rsidR="005E1CB2" w:rsidDel="009505A4">
          <w:rPr>
            <w:rFonts w:ascii="Calibri Light" w:eastAsia="Calibri Light" w:hAnsi="Calibri Light" w:cs="Calibri Light"/>
            <w:sz w:val="22"/>
            <w:szCs w:val="22"/>
            <w:lang w:val="en-US"/>
          </w:rPr>
          <w:delText>contribut</w:delText>
        </w:r>
        <w:r w:rsidR="00342995" w:rsidDel="009505A4">
          <w:rPr>
            <w:rFonts w:ascii="Calibri Light" w:eastAsia="Calibri Light" w:hAnsi="Calibri Light" w:cs="Calibri Light"/>
            <w:sz w:val="22"/>
            <w:szCs w:val="22"/>
            <w:lang w:val="en-US"/>
          </w:rPr>
          <w:delText>e to</w:delText>
        </w:r>
      </w:del>
      <w:del w:id="57" w:author="Rodriguez, Jeronimo" w:date="2024-12-05T21:35:00Z" w16du:dateUtc="2024-12-06T02:35:00Z">
        <w:r w:rsidR="00EE4D46" w:rsidDel="00342995">
          <w:rPr>
            <w:rFonts w:ascii="Calibri Light" w:eastAsia="Calibri Light" w:hAnsi="Calibri Light" w:cs="Calibri Light"/>
            <w:sz w:val="22"/>
            <w:szCs w:val="22"/>
            <w:lang w:val="en-US"/>
          </w:rPr>
          <w:delText xml:space="preserve">ing </w:delText>
        </w:r>
        <w:r w:rsidR="005E1CB2" w:rsidDel="00342995">
          <w:rPr>
            <w:rFonts w:ascii="Calibri Light" w:eastAsia="Calibri Light" w:hAnsi="Calibri Light" w:cs="Calibri Light"/>
            <w:sz w:val="22"/>
            <w:szCs w:val="22"/>
            <w:lang w:val="en-US"/>
          </w:rPr>
          <w:delText xml:space="preserve"> to</w:delText>
        </w:r>
      </w:del>
      <w:del w:id="58" w:author="Rodriguez, Jeronimo" w:date="2024-12-05T21:54:00Z" w16du:dateUtc="2024-12-06T02:54:00Z">
        <w:r w:rsidR="005E1CB2" w:rsidDel="009505A4">
          <w:rPr>
            <w:rFonts w:ascii="Calibri Light" w:eastAsia="Calibri Light" w:hAnsi="Calibri Light" w:cs="Calibri Light"/>
            <w:sz w:val="22"/>
            <w:szCs w:val="22"/>
            <w:lang w:val="en-US"/>
          </w:rPr>
          <w:delText xml:space="preserve"> inform decision making,</w:delText>
        </w:r>
        <w:r w:rsidR="001E05E2" w:rsidDel="009505A4">
          <w:rPr>
            <w:rFonts w:ascii="Calibri Light" w:eastAsia="Calibri Light" w:hAnsi="Calibri Light" w:cs="Calibri Light"/>
            <w:sz w:val="22"/>
            <w:szCs w:val="22"/>
            <w:lang w:val="en-US"/>
          </w:rPr>
          <w:delText xml:space="preserve"> </w:delText>
        </w:r>
        <w:r w:rsidR="00DB5E1A" w:rsidDel="009505A4">
          <w:rPr>
            <w:rFonts w:ascii="Calibri Light" w:eastAsia="Calibri Light" w:hAnsi="Calibri Light" w:cs="Calibri Light"/>
            <w:sz w:val="22"/>
            <w:szCs w:val="22"/>
            <w:lang w:val="en-US"/>
          </w:rPr>
          <w:delText>benefit</w:delText>
        </w:r>
        <w:r w:rsidR="001E05E2" w:rsidDel="009505A4">
          <w:rPr>
            <w:rFonts w:ascii="Calibri Light" w:eastAsia="Calibri Light" w:hAnsi="Calibri Light" w:cs="Calibri Light"/>
            <w:sz w:val="22"/>
            <w:szCs w:val="22"/>
            <w:lang w:val="en-US"/>
          </w:rPr>
          <w:delText xml:space="preserve">ing </w:delText>
        </w:r>
        <w:r w:rsidR="008044F8" w:rsidDel="009505A4">
          <w:rPr>
            <w:rFonts w:ascii="Calibri Light" w:eastAsia="Calibri Light" w:hAnsi="Calibri Light" w:cs="Calibri Light"/>
            <w:sz w:val="22"/>
            <w:szCs w:val="22"/>
            <w:lang w:val="en-US"/>
          </w:rPr>
          <w:delText xml:space="preserve">from </w:delText>
        </w:r>
        <w:r w:rsidR="00342995" w:rsidDel="009505A4">
          <w:rPr>
            <w:rFonts w:ascii="Calibri Light" w:eastAsia="Calibri Light" w:hAnsi="Calibri Light" w:cs="Calibri Light"/>
            <w:sz w:val="22"/>
            <w:szCs w:val="22"/>
            <w:lang w:val="en-US"/>
          </w:rPr>
          <w:delText xml:space="preserve">and </w:delText>
        </w:r>
        <w:r w:rsidR="001E05E2" w:rsidDel="009505A4">
          <w:rPr>
            <w:rFonts w:ascii="Calibri Light" w:eastAsia="Calibri Light" w:hAnsi="Calibri Light" w:cs="Calibri Light"/>
            <w:sz w:val="22"/>
            <w:szCs w:val="22"/>
            <w:lang w:val="en-US"/>
          </w:rPr>
          <w:delText xml:space="preserve">attracting </w:delText>
        </w:r>
      </w:del>
      <w:del w:id="59" w:author="Rodriguez, Jeronimo" w:date="2024-12-05T21:45:00Z" w16du:dateUtc="2024-12-06T02:45:00Z">
        <w:r w:rsidR="00DB5E1A" w:rsidDel="005554D6">
          <w:rPr>
            <w:rFonts w:ascii="Calibri Light" w:eastAsia="Calibri Light" w:hAnsi="Calibri Light" w:cs="Calibri Light"/>
            <w:sz w:val="22"/>
            <w:szCs w:val="22"/>
            <w:lang w:val="en-US"/>
          </w:rPr>
          <w:delText xml:space="preserve">community </w:delText>
        </w:r>
      </w:del>
      <w:del w:id="60" w:author="Rodriguez, Jeronimo" w:date="2024-12-05T21:54:00Z" w16du:dateUtc="2024-12-06T02:54:00Z">
        <w:r w:rsidR="00DB5E1A" w:rsidDel="009505A4">
          <w:rPr>
            <w:rFonts w:ascii="Calibri Light" w:eastAsia="Calibri Light" w:hAnsi="Calibri Light" w:cs="Calibri Light"/>
            <w:sz w:val="22"/>
            <w:szCs w:val="22"/>
            <w:lang w:val="en-US"/>
          </w:rPr>
          <w:delText>involvement</w:delText>
        </w:r>
        <w:r w:rsidR="004836BE" w:rsidDel="009505A4">
          <w:rPr>
            <w:rFonts w:ascii="Calibri Light" w:eastAsia="Calibri Light" w:hAnsi="Calibri Light" w:cs="Calibri Light"/>
            <w:sz w:val="22"/>
            <w:szCs w:val="22"/>
            <w:lang w:val="en-US"/>
          </w:rPr>
          <w:delText>.</w:delText>
        </w:r>
        <w:r w:rsidR="007F31C9" w:rsidDel="009505A4">
          <w:rPr>
            <w:rFonts w:ascii="Calibri Light" w:eastAsia="Calibri Light" w:hAnsi="Calibri Light" w:cs="Calibri Light"/>
            <w:sz w:val="22"/>
            <w:szCs w:val="22"/>
            <w:lang w:val="en-US"/>
          </w:rPr>
          <w:delText xml:space="preserve"> </w:delText>
        </w:r>
        <w:r w:rsidR="3E131FC4" w:rsidRPr="6FD9CA1F" w:rsidDel="009505A4">
          <w:rPr>
            <w:rFonts w:ascii="Calibri Light" w:eastAsia="Calibri Light" w:hAnsi="Calibri Light" w:cs="Calibri Light"/>
            <w:sz w:val="22"/>
            <w:szCs w:val="22"/>
            <w:lang w:val="en-US"/>
          </w:rPr>
          <w:delText xml:space="preserve">By launching this system in MDD and Yucatán, the project taps into ecosystems where the stakes are high, and the conservation potential is </w:delText>
        </w:r>
        <w:commentRangeStart w:id="61"/>
        <w:r w:rsidR="3E131FC4" w:rsidRPr="6FD9CA1F" w:rsidDel="009505A4">
          <w:rPr>
            <w:rFonts w:ascii="Calibri Light" w:eastAsia="Calibri Light" w:hAnsi="Calibri Light" w:cs="Calibri Light"/>
            <w:sz w:val="22"/>
            <w:szCs w:val="22"/>
            <w:lang w:val="en-US"/>
          </w:rPr>
          <w:delText>transformative</w:delText>
        </w:r>
        <w:commentRangeEnd w:id="61"/>
        <w:r w:rsidR="00EC608C" w:rsidDel="009505A4">
          <w:rPr>
            <w:rStyle w:val="CommentReference"/>
          </w:rPr>
          <w:commentReference w:id="61"/>
        </w:r>
        <w:r w:rsidR="3E131FC4" w:rsidRPr="6FD9CA1F" w:rsidDel="009505A4">
          <w:rPr>
            <w:rFonts w:ascii="Calibri Light" w:eastAsia="Calibri Light" w:hAnsi="Calibri Light" w:cs="Calibri Light"/>
            <w:sz w:val="22"/>
            <w:szCs w:val="22"/>
            <w:lang w:val="en-US"/>
          </w:rPr>
          <w:delText xml:space="preserve">. </w:delText>
        </w:r>
        <w:r w:rsidR="00E5173C" w:rsidDel="009505A4">
          <w:rPr>
            <w:rFonts w:ascii="Calibri Light" w:eastAsia="Calibri Light" w:hAnsi="Calibri Light" w:cs="Calibri Light"/>
            <w:sz w:val="22"/>
            <w:szCs w:val="22"/>
            <w:lang w:val="en-US"/>
          </w:rPr>
          <w:delText>T</w:delText>
        </w:r>
        <w:r w:rsidR="3E131FC4" w:rsidRPr="6FD9CA1F" w:rsidDel="009505A4">
          <w:rPr>
            <w:rFonts w:ascii="Calibri Light" w:eastAsia="Calibri Light" w:hAnsi="Calibri Light" w:cs="Calibri Light"/>
            <w:sz w:val="22"/>
            <w:szCs w:val="22"/>
            <w:lang w:val="en-US"/>
          </w:rPr>
          <w:delText xml:space="preserve">his monitoring system will lend credibility to biodiversity impact claims, </w:delText>
        </w:r>
      </w:del>
      <w:del w:id="62" w:author="Rodriguez, Jeronimo" w:date="2024-12-05T21:46:00Z" w16du:dateUtc="2024-12-06T02:46:00Z">
        <w:r w:rsidR="00833420" w:rsidRPr="00833420" w:rsidDel="00EB0A27">
          <w:rPr>
            <w:rFonts w:ascii="Calibri Light" w:eastAsia="Calibri Light" w:hAnsi="Calibri Light" w:cs="Calibri Light"/>
            <w:sz w:val="22"/>
            <w:szCs w:val="22"/>
          </w:rPr>
          <w:delText xml:space="preserve">following established protocols to </w:delText>
        </w:r>
      </w:del>
      <w:del w:id="63" w:author="Rodriguez, Jeronimo" w:date="2024-12-05T21:54:00Z" w16du:dateUtc="2024-12-06T02:54:00Z">
        <w:r w:rsidR="00833420" w:rsidRPr="00833420" w:rsidDel="009505A4">
          <w:rPr>
            <w:rFonts w:ascii="Calibri Light" w:eastAsia="Calibri Light" w:hAnsi="Calibri Light" w:cs="Calibri Light"/>
            <w:sz w:val="22"/>
            <w:szCs w:val="22"/>
          </w:rPr>
          <w:delText>ensur</w:delText>
        </w:r>
      </w:del>
      <w:del w:id="64" w:author="Rodriguez, Jeronimo" w:date="2024-12-05T21:47:00Z" w16du:dateUtc="2024-12-06T02:47:00Z">
        <w:r w:rsidR="00833420" w:rsidRPr="00833420" w:rsidDel="00EB0A27">
          <w:rPr>
            <w:rFonts w:ascii="Calibri Light" w:eastAsia="Calibri Light" w:hAnsi="Calibri Light" w:cs="Calibri Light"/>
            <w:sz w:val="22"/>
            <w:szCs w:val="22"/>
          </w:rPr>
          <w:delText>e</w:delText>
        </w:r>
      </w:del>
      <w:del w:id="65" w:author="Rodriguez, Jeronimo" w:date="2024-12-05T21:54:00Z" w16du:dateUtc="2024-12-06T02:54:00Z">
        <w:r w:rsidR="00833420" w:rsidRPr="00833420" w:rsidDel="009505A4">
          <w:rPr>
            <w:rFonts w:ascii="Calibri Light" w:eastAsia="Calibri Light" w:hAnsi="Calibri Light" w:cs="Calibri Light"/>
            <w:sz w:val="22"/>
            <w:szCs w:val="22"/>
          </w:rPr>
          <w:delText xml:space="preserve"> transparency and reliability</w:delText>
        </w:r>
      </w:del>
      <w:del w:id="66" w:author="Rodriguez, Jeronimo" w:date="2024-12-05T21:47:00Z" w16du:dateUtc="2024-12-06T02:47:00Z">
        <w:r w:rsidR="00454325" w:rsidDel="00EB0A27">
          <w:rPr>
            <w:rFonts w:ascii="Calibri Light" w:eastAsia="Calibri Light" w:hAnsi="Calibri Light" w:cs="Calibri Light"/>
            <w:sz w:val="22"/>
            <w:szCs w:val="22"/>
          </w:rPr>
          <w:delText>.</w:delText>
        </w:r>
        <w:r w:rsidR="009248D7" w:rsidDel="00EB0A27">
          <w:rPr>
            <w:rFonts w:ascii="Calibri Light" w:eastAsia="Calibri Light" w:hAnsi="Calibri Light" w:cs="Calibri Light"/>
            <w:sz w:val="22"/>
            <w:szCs w:val="22"/>
          </w:rPr>
          <w:delText>,</w:delText>
        </w:r>
        <w:r w:rsidR="00454325" w:rsidDel="00EB0A27">
          <w:rPr>
            <w:rFonts w:ascii="Calibri Light" w:eastAsia="Calibri Light" w:hAnsi="Calibri Light" w:cs="Calibri Light"/>
            <w:sz w:val="22"/>
            <w:szCs w:val="22"/>
          </w:rPr>
          <w:delText xml:space="preserve"> </w:delText>
        </w:r>
        <w:r w:rsidR="3E131FC4" w:rsidRPr="6FD9CA1F" w:rsidDel="00EB0A27">
          <w:rPr>
            <w:rFonts w:ascii="Calibri Light" w:eastAsia="Calibri Light" w:hAnsi="Calibri Light" w:cs="Calibri Light"/>
            <w:sz w:val="22"/>
            <w:szCs w:val="22"/>
            <w:lang w:val="en-US"/>
          </w:rPr>
          <w:delText xml:space="preserve">this system will </w:delText>
        </w:r>
      </w:del>
      <w:del w:id="67" w:author="Rodriguez, Jeronimo" w:date="2024-12-05T21:54:00Z" w16du:dateUtc="2024-12-06T02:54:00Z">
        <w:r w:rsidR="3E131FC4" w:rsidRPr="6FD9CA1F" w:rsidDel="009505A4">
          <w:rPr>
            <w:rFonts w:ascii="Calibri Light" w:eastAsia="Calibri Light" w:hAnsi="Calibri Light" w:cs="Calibri Light"/>
            <w:sz w:val="22"/>
            <w:szCs w:val="22"/>
            <w:lang w:val="en-US"/>
          </w:rPr>
          <w:delText>ensur</w:delText>
        </w:r>
      </w:del>
      <w:del w:id="68" w:author="Rodriguez, Jeronimo" w:date="2024-12-05T21:47:00Z" w16du:dateUtc="2024-12-06T02:47:00Z">
        <w:r w:rsidR="3E131FC4" w:rsidRPr="6FD9CA1F" w:rsidDel="00EB0A27">
          <w:rPr>
            <w:rFonts w:ascii="Calibri Light" w:eastAsia="Calibri Light" w:hAnsi="Calibri Light" w:cs="Calibri Light"/>
            <w:sz w:val="22"/>
            <w:szCs w:val="22"/>
            <w:lang w:val="en-US"/>
          </w:rPr>
          <w:delText>e</w:delText>
        </w:r>
      </w:del>
      <w:del w:id="69" w:author="Rodriguez, Jeronimo" w:date="2024-12-05T21:54:00Z" w16du:dateUtc="2024-12-06T02:54:00Z">
        <w:r w:rsidR="3E131FC4" w:rsidRPr="6FD9CA1F" w:rsidDel="009505A4">
          <w:rPr>
            <w:rFonts w:ascii="Calibri Light" w:eastAsia="Calibri Light" w:hAnsi="Calibri Light" w:cs="Calibri Light"/>
            <w:sz w:val="22"/>
            <w:szCs w:val="22"/>
            <w:lang w:val="en-US"/>
          </w:rPr>
          <w:delText xml:space="preserve"> that biodiversity</w:delText>
        </w:r>
      </w:del>
      <w:del w:id="70" w:author="Rodriguez, Jeronimo" w:date="2024-12-05T21:48:00Z" w16du:dateUtc="2024-12-06T02:48:00Z">
        <w:r w:rsidR="3E131FC4" w:rsidRPr="6FD9CA1F" w:rsidDel="00592ED0">
          <w:rPr>
            <w:rFonts w:ascii="Calibri Light" w:eastAsia="Calibri Light" w:hAnsi="Calibri Light" w:cs="Calibri Light"/>
            <w:sz w:val="22"/>
            <w:szCs w:val="22"/>
            <w:lang w:val="en-US"/>
          </w:rPr>
          <w:delText xml:space="preserve"> </w:delText>
        </w:r>
      </w:del>
      <w:del w:id="71" w:author="Rodriguez, Jeronimo" w:date="2024-12-05T21:54:00Z" w16du:dateUtc="2024-12-06T02:54:00Z">
        <w:r w:rsidR="0EADBF9D" w:rsidRPr="6FD9CA1F" w:rsidDel="009505A4">
          <w:rPr>
            <w:rFonts w:ascii="Calibri Light" w:eastAsia="Calibri Light" w:hAnsi="Calibri Light" w:cs="Calibri Light"/>
            <w:sz w:val="22"/>
            <w:szCs w:val="22"/>
            <w:lang w:val="en-US"/>
          </w:rPr>
          <w:delText xml:space="preserve">investments </w:delText>
        </w:r>
      </w:del>
      <w:del w:id="72" w:author="Rodriguez, Jeronimo" w:date="2024-12-05T21:48:00Z" w16du:dateUtc="2024-12-06T02:48:00Z">
        <w:r w:rsidR="0EADBF9D" w:rsidRPr="6FD9CA1F" w:rsidDel="00592ED0">
          <w:rPr>
            <w:rFonts w:ascii="Calibri Light" w:eastAsia="Calibri Light" w:hAnsi="Calibri Light" w:cs="Calibri Light"/>
            <w:sz w:val="22"/>
            <w:szCs w:val="22"/>
            <w:lang w:val="en-US"/>
          </w:rPr>
          <w:delText xml:space="preserve">based on results </w:delText>
        </w:r>
        <w:r w:rsidR="3E131FC4" w:rsidRPr="6FD9CA1F" w:rsidDel="00592ED0">
          <w:rPr>
            <w:rFonts w:ascii="Calibri Light" w:eastAsia="Calibri Light" w:hAnsi="Calibri Light" w:cs="Calibri Light"/>
            <w:sz w:val="22"/>
            <w:szCs w:val="22"/>
            <w:lang w:val="en-US"/>
          </w:rPr>
          <w:delText xml:space="preserve">are truly grounded </w:delText>
        </w:r>
      </w:del>
      <w:del w:id="73" w:author="Rodriguez, Jeronimo" w:date="2024-12-05T21:54:00Z" w16du:dateUtc="2024-12-06T02:54:00Z">
        <w:r w:rsidR="3E131FC4" w:rsidRPr="6FD9CA1F" w:rsidDel="009505A4">
          <w:rPr>
            <w:rFonts w:ascii="Calibri Light" w:eastAsia="Calibri Light" w:hAnsi="Calibri Light" w:cs="Calibri Light"/>
            <w:sz w:val="22"/>
            <w:szCs w:val="22"/>
            <w:lang w:val="en-US"/>
          </w:rPr>
          <w:delText>in measurable, impactful conservation actions. This combination of robust data and transparency will make biodiversity-rich landscapes a prime focus for high-quality private sector investment, building a new level of trust and momentum toward sustainable finance for nature-based solutions.</w:delText>
        </w:r>
      </w:del>
    </w:p>
    <w:p w14:paraId="1C2859B1" w14:textId="042EDBF1" w:rsidR="463BFDEF" w:rsidRDefault="463BFDEF" w:rsidP="6FD9CA1F">
      <w:pPr>
        <w:shd w:val="clear" w:color="auto" w:fill="FFFFFF" w:themeFill="background1"/>
        <w:spacing w:before="300" w:after="300"/>
        <w:rPr>
          <w:rFonts w:ascii="Calibri Light" w:eastAsia="Calibri Light" w:hAnsi="Calibri Light" w:cs="Calibri Light"/>
          <w:b/>
          <w:bCs/>
          <w:sz w:val="22"/>
          <w:szCs w:val="22"/>
          <w:lang w:val="en-US"/>
        </w:rPr>
      </w:pPr>
      <w:r w:rsidRPr="6FD9CA1F">
        <w:rPr>
          <w:rFonts w:ascii="Calibri Light" w:eastAsia="Calibri Light" w:hAnsi="Calibri Light" w:cs="Calibri Light"/>
          <w:b/>
          <w:bCs/>
          <w:sz w:val="22"/>
          <w:szCs w:val="22"/>
          <w:lang w:val="en-US"/>
        </w:rPr>
        <w:t>Sta</w:t>
      </w:r>
      <w:commentRangeStart w:id="74"/>
      <w:r w:rsidRPr="6FD9CA1F">
        <w:rPr>
          <w:rFonts w:ascii="Calibri Light" w:eastAsia="Calibri Light" w:hAnsi="Calibri Light" w:cs="Calibri Light"/>
          <w:b/>
          <w:bCs/>
          <w:sz w:val="22"/>
          <w:szCs w:val="22"/>
          <w:lang w:val="en-US"/>
        </w:rPr>
        <w:t>tus of interventions impacting biodiversity in two landscapes</w:t>
      </w:r>
    </w:p>
    <w:tbl>
      <w:tblPr>
        <w:tblStyle w:val="TableGrid"/>
        <w:tblW w:w="0" w:type="auto"/>
        <w:tblLayout w:type="fixed"/>
        <w:tblLook w:val="06A0" w:firstRow="1" w:lastRow="0" w:firstColumn="1" w:lastColumn="0" w:noHBand="1" w:noVBand="1"/>
      </w:tblPr>
      <w:tblGrid>
        <w:gridCol w:w="3005"/>
        <w:gridCol w:w="3005"/>
        <w:gridCol w:w="3005"/>
      </w:tblGrid>
      <w:tr w:rsidR="6FD9CA1F" w14:paraId="75E0C077" w14:textId="77777777" w:rsidTr="6FD9CA1F">
        <w:trPr>
          <w:trHeight w:val="300"/>
        </w:trPr>
        <w:tc>
          <w:tcPr>
            <w:tcW w:w="3005" w:type="dxa"/>
          </w:tcPr>
          <w:p w14:paraId="2F26971B" w14:textId="576BE6F5" w:rsidR="463BFDEF" w:rsidRDefault="463BFDEF" w:rsidP="6FD9CA1F">
            <w:pPr>
              <w:rPr>
                <w:rFonts w:ascii="Calibri Light" w:eastAsia="Calibri Light" w:hAnsi="Calibri Light" w:cs="Calibri Light"/>
                <w:b/>
                <w:bCs/>
                <w:sz w:val="22"/>
                <w:szCs w:val="22"/>
                <w:lang w:val="en-US"/>
              </w:rPr>
            </w:pPr>
            <w:r w:rsidRPr="6FD9CA1F">
              <w:rPr>
                <w:rFonts w:ascii="Calibri Light" w:eastAsia="Calibri Light" w:hAnsi="Calibri Light" w:cs="Calibri Light"/>
                <w:b/>
                <w:bCs/>
                <w:sz w:val="22"/>
                <w:szCs w:val="22"/>
                <w:lang w:val="en-US"/>
              </w:rPr>
              <w:t>Landscape</w:t>
            </w:r>
          </w:p>
        </w:tc>
        <w:tc>
          <w:tcPr>
            <w:tcW w:w="3005" w:type="dxa"/>
          </w:tcPr>
          <w:p w14:paraId="6CCB3A2A" w14:textId="59986812" w:rsidR="463BFDEF" w:rsidRDefault="463BFDEF" w:rsidP="6FD9CA1F">
            <w:pPr>
              <w:rPr>
                <w:rFonts w:ascii="Calibri Light" w:eastAsia="Calibri Light" w:hAnsi="Calibri Light" w:cs="Calibri Light"/>
                <w:b/>
                <w:bCs/>
                <w:sz w:val="22"/>
                <w:szCs w:val="22"/>
                <w:lang w:val="en-US"/>
              </w:rPr>
            </w:pPr>
            <w:r w:rsidRPr="6FD9CA1F">
              <w:rPr>
                <w:rFonts w:ascii="Calibri Light" w:eastAsia="Calibri Light" w:hAnsi="Calibri Light" w:cs="Calibri Light"/>
                <w:b/>
                <w:bCs/>
                <w:sz w:val="22"/>
                <w:szCs w:val="22"/>
                <w:lang w:val="en-US"/>
              </w:rPr>
              <w:t>Intervention</w:t>
            </w:r>
          </w:p>
        </w:tc>
        <w:tc>
          <w:tcPr>
            <w:tcW w:w="3005" w:type="dxa"/>
          </w:tcPr>
          <w:p w14:paraId="350DFF4C" w14:textId="31445154" w:rsidR="463BFDEF" w:rsidRDefault="463BFDEF" w:rsidP="6FD9CA1F">
            <w:pPr>
              <w:rPr>
                <w:rFonts w:ascii="Calibri Light" w:eastAsia="Calibri Light" w:hAnsi="Calibri Light" w:cs="Calibri Light"/>
                <w:b/>
                <w:bCs/>
                <w:sz w:val="22"/>
                <w:szCs w:val="22"/>
                <w:lang w:val="en-US"/>
              </w:rPr>
            </w:pPr>
            <w:r w:rsidRPr="6FD9CA1F">
              <w:rPr>
                <w:rFonts w:ascii="Calibri Light" w:eastAsia="Calibri Light" w:hAnsi="Calibri Light" w:cs="Calibri Light"/>
                <w:b/>
                <w:bCs/>
                <w:sz w:val="22"/>
                <w:szCs w:val="22"/>
                <w:lang w:val="en-US"/>
              </w:rPr>
              <w:t>State of play</w:t>
            </w:r>
          </w:p>
        </w:tc>
      </w:tr>
      <w:tr w:rsidR="6FD9CA1F" w14:paraId="0D46BEAB" w14:textId="77777777" w:rsidTr="6FD9CA1F">
        <w:trPr>
          <w:trHeight w:val="300"/>
        </w:trPr>
        <w:tc>
          <w:tcPr>
            <w:tcW w:w="3005" w:type="dxa"/>
          </w:tcPr>
          <w:p w14:paraId="606FBF3B" w14:textId="58557EA3" w:rsidR="6FD9CA1F" w:rsidRDefault="6FD9CA1F" w:rsidP="6FD9CA1F">
            <w:pPr>
              <w:rPr>
                <w:rFonts w:ascii="Calibri Light" w:eastAsia="Calibri Light" w:hAnsi="Calibri Light" w:cs="Calibri Light"/>
                <w:b/>
                <w:bCs/>
                <w:sz w:val="22"/>
                <w:szCs w:val="22"/>
                <w:lang w:val="en-US"/>
              </w:rPr>
            </w:pPr>
          </w:p>
        </w:tc>
        <w:tc>
          <w:tcPr>
            <w:tcW w:w="3005" w:type="dxa"/>
          </w:tcPr>
          <w:p w14:paraId="74869C43" w14:textId="58557EA3" w:rsidR="6FD9CA1F" w:rsidRDefault="6FD9CA1F" w:rsidP="6FD9CA1F">
            <w:pPr>
              <w:rPr>
                <w:rFonts w:ascii="Calibri Light" w:eastAsia="Calibri Light" w:hAnsi="Calibri Light" w:cs="Calibri Light"/>
                <w:b/>
                <w:bCs/>
                <w:sz w:val="22"/>
                <w:szCs w:val="22"/>
                <w:lang w:val="en-US"/>
              </w:rPr>
            </w:pPr>
          </w:p>
        </w:tc>
        <w:tc>
          <w:tcPr>
            <w:tcW w:w="3005" w:type="dxa"/>
          </w:tcPr>
          <w:p w14:paraId="03B27A2F" w14:textId="58557EA3" w:rsidR="6FD9CA1F" w:rsidRDefault="6FD9CA1F" w:rsidP="6FD9CA1F">
            <w:pPr>
              <w:rPr>
                <w:rFonts w:ascii="Calibri Light" w:eastAsia="Calibri Light" w:hAnsi="Calibri Light" w:cs="Calibri Light"/>
                <w:b/>
                <w:bCs/>
                <w:sz w:val="22"/>
                <w:szCs w:val="22"/>
                <w:lang w:val="en-US"/>
              </w:rPr>
            </w:pPr>
            <w:r>
              <w:rPr>
                <w:rStyle w:val="CommentReference"/>
              </w:rPr>
              <w:commentReference w:id="74"/>
            </w:r>
          </w:p>
        </w:tc>
      </w:tr>
      <w:commentRangeEnd w:id="74"/>
      <w:tr w:rsidR="6FD9CA1F" w14:paraId="3F96B68E" w14:textId="77777777" w:rsidTr="6FD9CA1F">
        <w:trPr>
          <w:trHeight w:val="300"/>
        </w:trPr>
        <w:tc>
          <w:tcPr>
            <w:tcW w:w="3005" w:type="dxa"/>
          </w:tcPr>
          <w:p w14:paraId="036DEAE9" w14:textId="58557EA3" w:rsidR="6FD9CA1F" w:rsidRDefault="6FD9CA1F" w:rsidP="6FD9CA1F">
            <w:pPr>
              <w:rPr>
                <w:rFonts w:ascii="Calibri Light" w:eastAsia="Calibri Light" w:hAnsi="Calibri Light" w:cs="Calibri Light"/>
                <w:b/>
                <w:bCs/>
                <w:sz w:val="22"/>
                <w:szCs w:val="22"/>
                <w:lang w:val="en-US"/>
              </w:rPr>
            </w:pPr>
          </w:p>
        </w:tc>
        <w:tc>
          <w:tcPr>
            <w:tcW w:w="3005" w:type="dxa"/>
          </w:tcPr>
          <w:p w14:paraId="48246392" w14:textId="58557EA3" w:rsidR="6FD9CA1F" w:rsidRDefault="6FD9CA1F" w:rsidP="6FD9CA1F">
            <w:pPr>
              <w:rPr>
                <w:rFonts w:ascii="Calibri Light" w:eastAsia="Calibri Light" w:hAnsi="Calibri Light" w:cs="Calibri Light"/>
                <w:b/>
                <w:bCs/>
                <w:sz w:val="22"/>
                <w:szCs w:val="22"/>
                <w:lang w:val="en-US"/>
              </w:rPr>
            </w:pPr>
          </w:p>
        </w:tc>
        <w:tc>
          <w:tcPr>
            <w:tcW w:w="3005" w:type="dxa"/>
          </w:tcPr>
          <w:p w14:paraId="7512F77C" w14:textId="58557EA3" w:rsidR="6FD9CA1F" w:rsidRDefault="6FD9CA1F" w:rsidP="6FD9CA1F">
            <w:pPr>
              <w:rPr>
                <w:rFonts w:ascii="Calibri Light" w:eastAsia="Calibri Light" w:hAnsi="Calibri Light" w:cs="Calibri Light"/>
                <w:b/>
                <w:bCs/>
                <w:sz w:val="22"/>
                <w:szCs w:val="22"/>
                <w:lang w:val="en-US"/>
              </w:rPr>
            </w:pPr>
          </w:p>
        </w:tc>
      </w:tr>
      <w:tr w:rsidR="6FD9CA1F" w14:paraId="1DCB5C5E" w14:textId="77777777" w:rsidTr="6FD9CA1F">
        <w:trPr>
          <w:trHeight w:val="300"/>
        </w:trPr>
        <w:tc>
          <w:tcPr>
            <w:tcW w:w="3005" w:type="dxa"/>
          </w:tcPr>
          <w:p w14:paraId="52A086DF" w14:textId="58557EA3" w:rsidR="6FD9CA1F" w:rsidRDefault="6FD9CA1F" w:rsidP="6FD9CA1F">
            <w:pPr>
              <w:rPr>
                <w:rFonts w:ascii="Calibri Light" w:eastAsia="Calibri Light" w:hAnsi="Calibri Light" w:cs="Calibri Light"/>
                <w:b/>
                <w:bCs/>
                <w:sz w:val="22"/>
                <w:szCs w:val="22"/>
                <w:lang w:val="en-US"/>
              </w:rPr>
            </w:pPr>
          </w:p>
        </w:tc>
        <w:tc>
          <w:tcPr>
            <w:tcW w:w="3005" w:type="dxa"/>
          </w:tcPr>
          <w:p w14:paraId="3E963E32" w14:textId="58557EA3" w:rsidR="6FD9CA1F" w:rsidRDefault="6FD9CA1F" w:rsidP="6FD9CA1F">
            <w:pPr>
              <w:rPr>
                <w:rFonts w:ascii="Calibri Light" w:eastAsia="Calibri Light" w:hAnsi="Calibri Light" w:cs="Calibri Light"/>
                <w:b/>
                <w:bCs/>
                <w:sz w:val="22"/>
                <w:szCs w:val="22"/>
                <w:lang w:val="en-US"/>
              </w:rPr>
            </w:pPr>
          </w:p>
        </w:tc>
        <w:tc>
          <w:tcPr>
            <w:tcW w:w="3005" w:type="dxa"/>
          </w:tcPr>
          <w:p w14:paraId="370887B7" w14:textId="58557EA3" w:rsidR="6FD9CA1F" w:rsidRDefault="6FD9CA1F" w:rsidP="6FD9CA1F">
            <w:pPr>
              <w:rPr>
                <w:rFonts w:ascii="Calibri Light" w:eastAsia="Calibri Light" w:hAnsi="Calibri Light" w:cs="Calibri Light"/>
                <w:b/>
                <w:bCs/>
                <w:sz w:val="22"/>
                <w:szCs w:val="22"/>
                <w:lang w:val="en-US"/>
              </w:rPr>
            </w:pPr>
          </w:p>
        </w:tc>
      </w:tr>
    </w:tbl>
    <w:p w14:paraId="46C6C4AB" w14:textId="086CBEC2" w:rsidR="6FD9CA1F" w:rsidRDefault="6FD9CA1F" w:rsidP="6FD9CA1F">
      <w:pPr>
        <w:shd w:val="clear" w:color="auto" w:fill="FFFFFF" w:themeFill="background1"/>
        <w:spacing w:before="300" w:after="300"/>
        <w:rPr>
          <w:rFonts w:ascii="Calibri Light" w:eastAsia="Calibri Light" w:hAnsi="Calibri Light" w:cs="Calibri Light"/>
          <w:b/>
          <w:bCs/>
          <w:color w:val="000000" w:themeColor="text1"/>
          <w:sz w:val="22"/>
          <w:szCs w:val="22"/>
        </w:rPr>
      </w:pPr>
    </w:p>
    <w:p w14:paraId="656C8562" w14:textId="123109C4" w:rsidR="66196D42" w:rsidRDefault="66196D42" w:rsidP="331DCF7D">
      <w:pPr>
        <w:shd w:val="clear" w:color="auto" w:fill="FFFFFF" w:themeFill="background1"/>
        <w:spacing w:before="300" w:after="300"/>
        <w:rPr>
          <w:rFonts w:ascii="Calibri Light" w:eastAsia="Calibri Light" w:hAnsi="Calibri Light" w:cs="Calibri Light"/>
          <w:b/>
          <w:bCs/>
          <w:color w:val="000000" w:themeColor="text1"/>
          <w:sz w:val="22"/>
          <w:szCs w:val="22"/>
        </w:rPr>
      </w:pPr>
      <w:proofErr w:type="spellStart"/>
      <w:r w:rsidRPr="331DCF7D">
        <w:rPr>
          <w:rFonts w:ascii="Calibri Light" w:eastAsia="Calibri Light" w:hAnsi="Calibri Light" w:cs="Calibri Light"/>
          <w:b/>
          <w:bCs/>
          <w:color w:val="000000" w:themeColor="text1"/>
          <w:sz w:val="22"/>
          <w:szCs w:val="22"/>
        </w:rPr>
        <w:lastRenderedPageBreak/>
        <w:t>M</w:t>
      </w:r>
      <w:commentRangeStart w:id="76"/>
      <w:r w:rsidRPr="331DCF7D">
        <w:rPr>
          <w:rFonts w:ascii="Calibri Light" w:eastAsia="Calibri Light" w:hAnsi="Calibri Light" w:cs="Calibri Light"/>
          <w:b/>
          <w:bCs/>
          <w:color w:val="000000" w:themeColor="text1"/>
          <w:sz w:val="22"/>
          <w:szCs w:val="22"/>
        </w:rPr>
        <w:t>ethodology</w:t>
      </w:r>
      <w:proofErr w:type="spellEnd"/>
      <w:r w:rsidRPr="331DCF7D">
        <w:rPr>
          <w:rFonts w:ascii="Calibri Light" w:eastAsia="Calibri Light" w:hAnsi="Calibri Light" w:cs="Calibri Light"/>
          <w:b/>
          <w:bCs/>
          <w:color w:val="000000" w:themeColor="text1"/>
          <w:sz w:val="22"/>
          <w:szCs w:val="22"/>
        </w:rPr>
        <w:t>:</w:t>
      </w:r>
      <w:commentRangeEnd w:id="76"/>
      <w:r>
        <w:rPr>
          <w:rStyle w:val="CommentReference"/>
        </w:rPr>
        <w:commentReference w:id="76"/>
      </w:r>
    </w:p>
    <w:p w14:paraId="644942A8" w14:textId="2D740F27" w:rsidR="4B208A4A" w:rsidRDefault="4B208A4A" w:rsidP="331DCF7D">
      <w:pPr>
        <w:pStyle w:val="ListParagraph"/>
        <w:numPr>
          <w:ilvl w:val="0"/>
          <w:numId w:val="6"/>
        </w:numPr>
        <w:shd w:val="clear" w:color="auto" w:fill="FFFFFF" w:themeFill="background1"/>
        <w:spacing w:before="240" w:after="240"/>
        <w:rPr>
          <w:rFonts w:ascii="Calibri Light" w:eastAsia="Calibri Light" w:hAnsi="Calibri Light" w:cs="Calibri Light"/>
          <w:b/>
          <w:bCs/>
          <w:color w:val="000000" w:themeColor="text1"/>
          <w:sz w:val="22"/>
          <w:szCs w:val="22"/>
        </w:rPr>
      </w:pPr>
      <w:r w:rsidRPr="4E072AE3">
        <w:rPr>
          <w:rFonts w:ascii="Calibri Light" w:eastAsia="Calibri Light" w:hAnsi="Calibri Light" w:cs="Calibri Light"/>
          <w:b/>
          <w:bCs/>
          <w:color w:val="000000" w:themeColor="text1"/>
          <w:sz w:val="22"/>
          <w:szCs w:val="22"/>
        </w:rPr>
        <w:t>Community-</w:t>
      </w:r>
      <w:proofErr w:type="spellStart"/>
      <w:r w:rsidRPr="4E072AE3">
        <w:rPr>
          <w:rFonts w:ascii="Calibri Light" w:eastAsia="Calibri Light" w:hAnsi="Calibri Light" w:cs="Calibri Light"/>
          <w:b/>
          <w:bCs/>
          <w:color w:val="000000" w:themeColor="text1"/>
          <w:sz w:val="22"/>
          <w:szCs w:val="22"/>
        </w:rPr>
        <w:t>Based</w:t>
      </w:r>
      <w:proofErr w:type="spellEnd"/>
      <w:r w:rsidRPr="4E072AE3">
        <w:rPr>
          <w:rFonts w:ascii="Calibri Light" w:eastAsia="Calibri Light" w:hAnsi="Calibri Light" w:cs="Calibri Light"/>
          <w:b/>
          <w:bCs/>
          <w:color w:val="000000" w:themeColor="text1"/>
          <w:sz w:val="22"/>
          <w:szCs w:val="22"/>
        </w:rPr>
        <w:t xml:space="preserve"> </w:t>
      </w:r>
      <w:proofErr w:type="spellStart"/>
      <w:r w:rsidRPr="4E072AE3">
        <w:rPr>
          <w:rFonts w:ascii="Calibri Light" w:eastAsia="Calibri Light" w:hAnsi="Calibri Light" w:cs="Calibri Light"/>
          <w:b/>
          <w:bCs/>
          <w:color w:val="000000" w:themeColor="text1"/>
          <w:sz w:val="22"/>
          <w:szCs w:val="22"/>
        </w:rPr>
        <w:t>Monitoring</w:t>
      </w:r>
      <w:proofErr w:type="spellEnd"/>
      <w:r w:rsidRPr="4E072AE3">
        <w:rPr>
          <w:rFonts w:ascii="Calibri Light" w:eastAsia="Calibri Light" w:hAnsi="Calibri Light" w:cs="Calibri Light"/>
          <w:b/>
          <w:bCs/>
          <w:color w:val="000000" w:themeColor="text1"/>
          <w:sz w:val="22"/>
          <w:szCs w:val="22"/>
        </w:rPr>
        <w:t>:</w:t>
      </w:r>
    </w:p>
    <w:p w14:paraId="608ED8E0" w14:textId="38067A82" w:rsidR="4B208A4A" w:rsidRDefault="4B208A4A" w:rsidP="331DCF7D">
      <w:pPr>
        <w:pStyle w:val="ListParagraph"/>
        <w:numPr>
          <w:ilvl w:val="1"/>
          <w:numId w:val="5"/>
        </w:numPr>
        <w:shd w:val="clear" w:color="auto" w:fill="FFFFFF" w:themeFill="background1"/>
        <w:spacing w:before="120" w:after="120"/>
        <w:rPr>
          <w:ins w:id="79" w:author="Rodriguez, Jeronimo" w:date="2024-11-18T13:56:00Z" w16du:dateUtc="2024-11-18T18:56:00Z"/>
          <w:rFonts w:ascii="Calibri Light" w:eastAsia="Calibri Light" w:hAnsi="Calibri Light" w:cs="Calibri Light"/>
          <w:color w:val="000000" w:themeColor="text1"/>
          <w:sz w:val="22"/>
          <w:szCs w:val="22"/>
          <w:lang w:val="en-US"/>
        </w:rPr>
      </w:pPr>
      <w:r w:rsidRPr="331DCF7D">
        <w:rPr>
          <w:rFonts w:ascii="Calibri Light" w:eastAsia="Calibri Light" w:hAnsi="Calibri Light" w:cs="Calibri Light"/>
          <w:color w:val="000000" w:themeColor="text1"/>
          <w:sz w:val="22"/>
          <w:szCs w:val="22"/>
          <w:lang w:val="en-US"/>
        </w:rPr>
        <w:t>Engage local communities in biodiversity monitoring activities by providing training on data collection methods</w:t>
      </w:r>
      <w:ins w:id="80" w:author="Rodriguez, Jeronimo" w:date="2024-11-20T09:49:00Z" w16du:dateUtc="2024-11-20T14:49:00Z">
        <w:r w:rsidR="008E13D6">
          <w:rPr>
            <w:rFonts w:ascii="Calibri Light" w:eastAsia="Calibri Light" w:hAnsi="Calibri Light" w:cs="Calibri Light"/>
            <w:color w:val="000000" w:themeColor="text1"/>
            <w:sz w:val="22"/>
            <w:szCs w:val="22"/>
            <w:lang w:val="en-US"/>
          </w:rPr>
          <w:t xml:space="preserve"> </w:t>
        </w:r>
      </w:ins>
      <w:proofErr w:type="spellStart"/>
      <w:ins w:id="81" w:author="Rodriguez, Jeronimo" w:date="2024-11-20T09:49:00Z">
        <w:r w:rsidR="008E13D6" w:rsidRPr="008E13D6">
          <w:rPr>
            <w:rFonts w:ascii="Calibri Light" w:eastAsia="Calibri Light" w:hAnsi="Calibri Light" w:cs="Calibri Light"/>
            <w:color w:val="000000" w:themeColor="text1"/>
            <w:sz w:val="22"/>
            <w:szCs w:val="22"/>
          </w:rPr>
          <w:t>and</w:t>
        </w:r>
        <w:proofErr w:type="spellEnd"/>
        <w:r w:rsidR="008E13D6" w:rsidRPr="008E13D6">
          <w:rPr>
            <w:rFonts w:ascii="Calibri Light" w:eastAsia="Calibri Light" w:hAnsi="Calibri Light" w:cs="Calibri Light"/>
            <w:color w:val="000000" w:themeColor="text1"/>
            <w:sz w:val="22"/>
            <w:szCs w:val="22"/>
          </w:rPr>
          <w:t xml:space="preserve"> </w:t>
        </w:r>
        <w:proofErr w:type="spellStart"/>
        <w:r w:rsidR="008E13D6" w:rsidRPr="008E13D6">
          <w:rPr>
            <w:rFonts w:ascii="Calibri Light" w:eastAsia="Calibri Light" w:hAnsi="Calibri Light" w:cs="Calibri Light"/>
            <w:color w:val="000000" w:themeColor="text1"/>
            <w:sz w:val="22"/>
            <w:szCs w:val="22"/>
          </w:rPr>
          <w:t>leveraging</w:t>
        </w:r>
        <w:proofErr w:type="spellEnd"/>
        <w:r w:rsidR="008E13D6" w:rsidRPr="008E13D6">
          <w:rPr>
            <w:rFonts w:ascii="Calibri Light" w:eastAsia="Calibri Light" w:hAnsi="Calibri Light" w:cs="Calibri Light"/>
            <w:color w:val="000000" w:themeColor="text1"/>
            <w:sz w:val="22"/>
            <w:szCs w:val="22"/>
          </w:rPr>
          <w:t xml:space="preserve"> </w:t>
        </w:r>
        <w:proofErr w:type="spellStart"/>
        <w:r w:rsidR="008E13D6" w:rsidRPr="008E13D6">
          <w:rPr>
            <w:rFonts w:ascii="Calibri Light" w:eastAsia="Calibri Light" w:hAnsi="Calibri Light" w:cs="Calibri Light"/>
            <w:color w:val="000000" w:themeColor="text1"/>
            <w:sz w:val="22"/>
            <w:szCs w:val="22"/>
          </w:rPr>
          <w:t>their</w:t>
        </w:r>
        <w:proofErr w:type="spellEnd"/>
        <w:r w:rsidR="008E13D6" w:rsidRPr="008E13D6">
          <w:rPr>
            <w:rFonts w:ascii="Calibri Light" w:eastAsia="Calibri Light" w:hAnsi="Calibri Light" w:cs="Calibri Light"/>
            <w:color w:val="000000" w:themeColor="text1"/>
            <w:sz w:val="22"/>
            <w:szCs w:val="22"/>
          </w:rPr>
          <w:t xml:space="preserve"> </w:t>
        </w:r>
        <w:proofErr w:type="spellStart"/>
        <w:r w:rsidR="008E13D6" w:rsidRPr="008E13D6">
          <w:rPr>
            <w:rFonts w:ascii="Calibri Light" w:eastAsia="Calibri Light" w:hAnsi="Calibri Light" w:cs="Calibri Light"/>
            <w:color w:val="000000" w:themeColor="text1"/>
            <w:sz w:val="22"/>
            <w:szCs w:val="22"/>
          </w:rPr>
          <w:t>knowledge</w:t>
        </w:r>
        <w:proofErr w:type="spellEnd"/>
        <w:r w:rsidR="008E13D6" w:rsidRPr="008E13D6">
          <w:rPr>
            <w:rFonts w:ascii="Calibri Light" w:eastAsia="Calibri Light" w:hAnsi="Calibri Light" w:cs="Calibri Light"/>
            <w:color w:val="000000" w:themeColor="text1"/>
            <w:sz w:val="22"/>
            <w:szCs w:val="22"/>
          </w:rPr>
          <w:t xml:space="preserve"> </w:t>
        </w:r>
        <w:proofErr w:type="spellStart"/>
        <w:r w:rsidR="008E13D6" w:rsidRPr="008E13D6">
          <w:rPr>
            <w:rFonts w:ascii="Calibri Light" w:eastAsia="Calibri Light" w:hAnsi="Calibri Light" w:cs="Calibri Light"/>
            <w:color w:val="000000" w:themeColor="text1"/>
            <w:sz w:val="22"/>
            <w:szCs w:val="22"/>
          </w:rPr>
          <w:t>to</w:t>
        </w:r>
        <w:proofErr w:type="spellEnd"/>
        <w:r w:rsidR="008E13D6" w:rsidRPr="008E13D6">
          <w:rPr>
            <w:rFonts w:ascii="Calibri Light" w:eastAsia="Calibri Light" w:hAnsi="Calibri Light" w:cs="Calibri Light"/>
            <w:color w:val="000000" w:themeColor="text1"/>
            <w:sz w:val="22"/>
            <w:szCs w:val="22"/>
          </w:rPr>
          <w:t xml:space="preserve"> </w:t>
        </w:r>
        <w:proofErr w:type="spellStart"/>
        <w:r w:rsidR="008E13D6" w:rsidRPr="008E13D6">
          <w:rPr>
            <w:rFonts w:ascii="Calibri Light" w:eastAsia="Calibri Light" w:hAnsi="Calibri Light" w:cs="Calibri Light"/>
            <w:color w:val="000000" w:themeColor="text1"/>
            <w:sz w:val="22"/>
            <w:szCs w:val="22"/>
          </w:rPr>
          <w:t>enhance</w:t>
        </w:r>
        <w:proofErr w:type="spellEnd"/>
        <w:r w:rsidR="008E13D6" w:rsidRPr="008E13D6">
          <w:rPr>
            <w:rFonts w:ascii="Calibri Light" w:eastAsia="Calibri Light" w:hAnsi="Calibri Light" w:cs="Calibri Light"/>
            <w:color w:val="000000" w:themeColor="text1"/>
            <w:sz w:val="22"/>
            <w:szCs w:val="22"/>
          </w:rPr>
          <w:t xml:space="preserve"> </w:t>
        </w:r>
        <w:proofErr w:type="spellStart"/>
        <w:r w:rsidR="008E13D6" w:rsidRPr="008E13D6">
          <w:rPr>
            <w:rFonts w:ascii="Calibri Light" w:eastAsia="Calibri Light" w:hAnsi="Calibri Light" w:cs="Calibri Light"/>
            <w:color w:val="000000" w:themeColor="text1"/>
            <w:sz w:val="22"/>
            <w:szCs w:val="22"/>
          </w:rPr>
          <w:t>relevance</w:t>
        </w:r>
        <w:proofErr w:type="spellEnd"/>
        <w:r w:rsidR="008E13D6" w:rsidRPr="008E13D6">
          <w:rPr>
            <w:rFonts w:ascii="Calibri Light" w:eastAsia="Calibri Light" w:hAnsi="Calibri Light" w:cs="Calibri Light"/>
            <w:color w:val="000000" w:themeColor="text1"/>
            <w:sz w:val="22"/>
            <w:szCs w:val="22"/>
          </w:rPr>
          <w:t>.</w:t>
        </w:r>
      </w:ins>
      <w:del w:id="82" w:author="Rodriguez, Jeronimo" w:date="2024-11-20T09:49:00Z" w16du:dateUtc="2024-11-20T14:49:00Z">
        <w:r w:rsidRPr="331DCF7D" w:rsidDel="008E13D6">
          <w:rPr>
            <w:rFonts w:ascii="Calibri Light" w:eastAsia="Calibri Light" w:hAnsi="Calibri Light" w:cs="Calibri Light"/>
            <w:color w:val="000000" w:themeColor="text1"/>
            <w:sz w:val="22"/>
            <w:szCs w:val="22"/>
            <w:lang w:val="en-US"/>
          </w:rPr>
          <w:delText>.</w:delText>
        </w:r>
      </w:del>
    </w:p>
    <w:p w14:paraId="0FD9556B" w14:textId="394FE553" w:rsidR="00E02277" w:rsidRDefault="00E02277" w:rsidP="331DCF7D">
      <w:pPr>
        <w:pStyle w:val="ListParagraph"/>
        <w:numPr>
          <w:ilvl w:val="1"/>
          <w:numId w:val="5"/>
        </w:numPr>
        <w:shd w:val="clear" w:color="auto" w:fill="FFFFFF" w:themeFill="background1"/>
        <w:spacing w:before="120" w:after="120"/>
        <w:rPr>
          <w:ins w:id="83" w:author="Rodriguez, Jeronimo" w:date="2024-11-20T09:50:00Z" w16du:dateUtc="2024-11-20T14:50:00Z"/>
          <w:rFonts w:ascii="Calibri Light" w:eastAsia="Calibri Light" w:hAnsi="Calibri Light" w:cs="Calibri Light"/>
          <w:color w:val="000000" w:themeColor="text1"/>
          <w:sz w:val="22"/>
          <w:szCs w:val="22"/>
          <w:lang w:val="en-US"/>
        </w:rPr>
      </w:pPr>
      <w:proofErr w:type="spellStart"/>
      <w:ins w:id="84" w:author="Rodriguez, Jeronimo" w:date="2024-11-20T09:50:00Z">
        <w:r w:rsidRPr="00E02277">
          <w:rPr>
            <w:rFonts w:ascii="Calibri Light" w:eastAsia="Calibri Light" w:hAnsi="Calibri Light" w:cs="Calibri Light"/>
            <w:color w:val="000000" w:themeColor="text1"/>
            <w:sz w:val="22"/>
            <w:szCs w:val="22"/>
          </w:rPr>
          <w:t>Incorporate</w:t>
        </w:r>
        <w:proofErr w:type="spellEnd"/>
        <w:r w:rsidRPr="00E02277">
          <w:rPr>
            <w:rFonts w:ascii="Calibri Light" w:eastAsia="Calibri Light" w:hAnsi="Calibri Light" w:cs="Calibri Light"/>
            <w:color w:val="000000" w:themeColor="text1"/>
            <w:sz w:val="22"/>
            <w:szCs w:val="22"/>
          </w:rPr>
          <w:t xml:space="preserve"> insights </w:t>
        </w:r>
        <w:proofErr w:type="spellStart"/>
        <w:r w:rsidRPr="00E02277">
          <w:rPr>
            <w:rFonts w:ascii="Calibri Light" w:eastAsia="Calibri Light" w:hAnsi="Calibri Light" w:cs="Calibri Light"/>
            <w:color w:val="000000" w:themeColor="text1"/>
            <w:sz w:val="22"/>
            <w:szCs w:val="22"/>
          </w:rPr>
          <w:t>from</w:t>
        </w:r>
        <w:proofErr w:type="spellEnd"/>
        <w:r w:rsidRPr="00E02277">
          <w:rPr>
            <w:rFonts w:ascii="Calibri Light" w:eastAsia="Calibri Light" w:hAnsi="Calibri Light" w:cs="Calibri Light"/>
            <w:color w:val="000000" w:themeColor="text1"/>
            <w:sz w:val="22"/>
            <w:szCs w:val="22"/>
          </w:rPr>
          <w:t xml:space="preserve"> local expertise </w:t>
        </w:r>
        <w:proofErr w:type="spellStart"/>
        <w:r w:rsidRPr="00E02277">
          <w:rPr>
            <w:rFonts w:ascii="Calibri Light" w:eastAsia="Calibri Light" w:hAnsi="Calibri Light" w:cs="Calibri Light"/>
            <w:color w:val="000000" w:themeColor="text1"/>
            <w:sz w:val="22"/>
            <w:szCs w:val="22"/>
          </w:rPr>
          <w:t>to</w:t>
        </w:r>
        <w:proofErr w:type="spellEnd"/>
        <w:r w:rsidRPr="00E02277">
          <w:rPr>
            <w:rFonts w:ascii="Calibri Light" w:eastAsia="Calibri Light" w:hAnsi="Calibri Light" w:cs="Calibri Light"/>
            <w:color w:val="000000" w:themeColor="text1"/>
            <w:sz w:val="22"/>
            <w:szCs w:val="22"/>
          </w:rPr>
          <w:t xml:space="preserve"> </w:t>
        </w:r>
        <w:proofErr w:type="spellStart"/>
        <w:r w:rsidRPr="00E02277">
          <w:rPr>
            <w:rFonts w:ascii="Calibri Light" w:eastAsia="Calibri Light" w:hAnsi="Calibri Light" w:cs="Calibri Light"/>
            <w:color w:val="000000" w:themeColor="text1"/>
            <w:sz w:val="22"/>
            <w:szCs w:val="22"/>
          </w:rPr>
          <w:t>better</w:t>
        </w:r>
        <w:proofErr w:type="spellEnd"/>
        <w:r w:rsidRPr="00E02277">
          <w:rPr>
            <w:rFonts w:ascii="Calibri Light" w:eastAsia="Calibri Light" w:hAnsi="Calibri Light" w:cs="Calibri Light"/>
            <w:color w:val="000000" w:themeColor="text1"/>
            <w:sz w:val="22"/>
            <w:szCs w:val="22"/>
          </w:rPr>
          <w:t xml:space="preserve"> </w:t>
        </w:r>
        <w:proofErr w:type="spellStart"/>
        <w:r w:rsidRPr="00E02277">
          <w:rPr>
            <w:rFonts w:ascii="Calibri Light" w:eastAsia="Calibri Light" w:hAnsi="Calibri Light" w:cs="Calibri Light"/>
            <w:color w:val="000000" w:themeColor="text1"/>
            <w:sz w:val="22"/>
            <w:szCs w:val="22"/>
          </w:rPr>
          <w:t>understand</w:t>
        </w:r>
        <w:proofErr w:type="spellEnd"/>
        <w:r w:rsidRPr="00E02277">
          <w:rPr>
            <w:rFonts w:ascii="Calibri Light" w:eastAsia="Calibri Light" w:hAnsi="Calibri Light" w:cs="Calibri Light"/>
            <w:color w:val="000000" w:themeColor="text1"/>
            <w:sz w:val="22"/>
            <w:szCs w:val="22"/>
          </w:rPr>
          <w:t xml:space="preserve"> </w:t>
        </w:r>
        <w:proofErr w:type="spellStart"/>
        <w:r w:rsidRPr="00E02277">
          <w:rPr>
            <w:rFonts w:ascii="Calibri Light" w:eastAsia="Calibri Light" w:hAnsi="Calibri Light" w:cs="Calibri Light"/>
            <w:color w:val="000000" w:themeColor="text1"/>
            <w:sz w:val="22"/>
            <w:szCs w:val="22"/>
          </w:rPr>
          <w:t>specific</w:t>
        </w:r>
        <w:proofErr w:type="spellEnd"/>
        <w:r w:rsidRPr="00E02277">
          <w:rPr>
            <w:rFonts w:ascii="Calibri Light" w:eastAsia="Calibri Light" w:hAnsi="Calibri Light" w:cs="Calibri Light"/>
            <w:color w:val="000000" w:themeColor="text1"/>
            <w:sz w:val="22"/>
            <w:szCs w:val="22"/>
          </w:rPr>
          <w:t xml:space="preserve"> </w:t>
        </w:r>
        <w:proofErr w:type="spellStart"/>
        <w:r w:rsidRPr="00E02277">
          <w:rPr>
            <w:rFonts w:ascii="Calibri Light" w:eastAsia="Calibri Light" w:hAnsi="Calibri Light" w:cs="Calibri Light"/>
            <w:color w:val="000000" w:themeColor="text1"/>
            <w:sz w:val="22"/>
            <w:szCs w:val="22"/>
          </w:rPr>
          <w:t>needs</w:t>
        </w:r>
        <w:proofErr w:type="spellEnd"/>
        <w:r w:rsidRPr="00E02277">
          <w:rPr>
            <w:rFonts w:ascii="Calibri Light" w:eastAsia="Calibri Light" w:hAnsi="Calibri Light" w:cs="Calibri Light"/>
            <w:color w:val="000000" w:themeColor="text1"/>
            <w:sz w:val="22"/>
            <w:szCs w:val="22"/>
          </w:rPr>
          <w:t xml:space="preserve"> </w:t>
        </w:r>
        <w:proofErr w:type="spellStart"/>
        <w:r w:rsidRPr="00E02277">
          <w:rPr>
            <w:rFonts w:ascii="Calibri Light" w:eastAsia="Calibri Light" w:hAnsi="Calibri Light" w:cs="Calibri Light"/>
            <w:color w:val="000000" w:themeColor="text1"/>
            <w:sz w:val="22"/>
            <w:szCs w:val="22"/>
          </w:rPr>
          <w:t>and</w:t>
        </w:r>
        <w:proofErr w:type="spellEnd"/>
        <w:r w:rsidRPr="00E02277">
          <w:rPr>
            <w:rFonts w:ascii="Calibri Light" w:eastAsia="Calibri Light" w:hAnsi="Calibri Light" w:cs="Calibri Light"/>
            <w:color w:val="000000" w:themeColor="text1"/>
            <w:sz w:val="22"/>
            <w:szCs w:val="22"/>
          </w:rPr>
          <w:t xml:space="preserve"> </w:t>
        </w:r>
        <w:proofErr w:type="spellStart"/>
        <w:r w:rsidRPr="00E02277">
          <w:rPr>
            <w:rFonts w:ascii="Calibri Light" w:eastAsia="Calibri Light" w:hAnsi="Calibri Light" w:cs="Calibri Light"/>
            <w:color w:val="000000" w:themeColor="text1"/>
            <w:sz w:val="22"/>
            <w:szCs w:val="22"/>
          </w:rPr>
          <w:t>challenges</w:t>
        </w:r>
        <w:proofErr w:type="spellEnd"/>
        <w:r w:rsidRPr="00E02277">
          <w:rPr>
            <w:rFonts w:ascii="Calibri Light" w:eastAsia="Calibri Light" w:hAnsi="Calibri Light" w:cs="Calibri Light"/>
            <w:color w:val="000000" w:themeColor="text1"/>
            <w:sz w:val="22"/>
            <w:szCs w:val="22"/>
          </w:rPr>
          <w:t xml:space="preserve">, </w:t>
        </w:r>
        <w:proofErr w:type="spellStart"/>
        <w:r w:rsidRPr="00E02277">
          <w:rPr>
            <w:rFonts w:ascii="Calibri Light" w:eastAsia="Calibri Light" w:hAnsi="Calibri Light" w:cs="Calibri Light"/>
            <w:color w:val="000000" w:themeColor="text1"/>
            <w:sz w:val="22"/>
            <w:szCs w:val="22"/>
          </w:rPr>
          <w:t>ensuring</w:t>
        </w:r>
        <w:proofErr w:type="spellEnd"/>
        <w:r w:rsidRPr="00E02277">
          <w:rPr>
            <w:rFonts w:ascii="Calibri Light" w:eastAsia="Calibri Light" w:hAnsi="Calibri Light" w:cs="Calibri Light"/>
            <w:color w:val="000000" w:themeColor="text1"/>
            <w:sz w:val="22"/>
            <w:szCs w:val="22"/>
          </w:rPr>
          <w:t xml:space="preserve"> </w:t>
        </w:r>
        <w:proofErr w:type="spellStart"/>
        <w:r w:rsidRPr="00E02277">
          <w:rPr>
            <w:rFonts w:ascii="Calibri Light" w:eastAsia="Calibri Light" w:hAnsi="Calibri Light" w:cs="Calibri Light"/>
            <w:color w:val="000000" w:themeColor="text1"/>
            <w:sz w:val="22"/>
            <w:szCs w:val="22"/>
          </w:rPr>
          <w:t>that</w:t>
        </w:r>
        <w:proofErr w:type="spellEnd"/>
        <w:r w:rsidRPr="00E02277">
          <w:rPr>
            <w:rFonts w:ascii="Calibri Light" w:eastAsia="Calibri Light" w:hAnsi="Calibri Light" w:cs="Calibri Light"/>
            <w:color w:val="000000" w:themeColor="text1"/>
            <w:sz w:val="22"/>
            <w:szCs w:val="22"/>
          </w:rPr>
          <w:t xml:space="preserve"> </w:t>
        </w:r>
        <w:proofErr w:type="spellStart"/>
        <w:r w:rsidRPr="00E02277">
          <w:rPr>
            <w:rFonts w:ascii="Calibri Light" w:eastAsia="Calibri Light" w:hAnsi="Calibri Light" w:cs="Calibri Light"/>
            <w:color w:val="000000" w:themeColor="text1"/>
            <w:sz w:val="22"/>
            <w:szCs w:val="22"/>
          </w:rPr>
          <w:t>the</w:t>
        </w:r>
        <w:proofErr w:type="spellEnd"/>
        <w:r w:rsidRPr="00E02277">
          <w:rPr>
            <w:rFonts w:ascii="Calibri Light" w:eastAsia="Calibri Light" w:hAnsi="Calibri Light" w:cs="Calibri Light"/>
            <w:color w:val="000000" w:themeColor="text1"/>
            <w:sz w:val="22"/>
            <w:szCs w:val="22"/>
          </w:rPr>
          <w:t xml:space="preserve"> </w:t>
        </w:r>
        <w:proofErr w:type="spellStart"/>
        <w:r w:rsidRPr="00E02277">
          <w:rPr>
            <w:rFonts w:ascii="Calibri Light" w:eastAsia="Calibri Light" w:hAnsi="Calibri Light" w:cs="Calibri Light"/>
            <w:color w:val="000000" w:themeColor="text1"/>
            <w:sz w:val="22"/>
            <w:szCs w:val="22"/>
          </w:rPr>
          <w:t>monitoring</w:t>
        </w:r>
        <w:proofErr w:type="spellEnd"/>
        <w:r w:rsidRPr="00E02277">
          <w:rPr>
            <w:rFonts w:ascii="Calibri Light" w:eastAsia="Calibri Light" w:hAnsi="Calibri Light" w:cs="Calibri Light"/>
            <w:color w:val="000000" w:themeColor="text1"/>
            <w:sz w:val="22"/>
            <w:szCs w:val="22"/>
          </w:rPr>
          <w:t xml:space="preserve"> system </w:t>
        </w:r>
        <w:proofErr w:type="spellStart"/>
        <w:r w:rsidRPr="00E02277">
          <w:rPr>
            <w:rFonts w:ascii="Calibri Light" w:eastAsia="Calibri Light" w:hAnsi="Calibri Light" w:cs="Calibri Light"/>
            <w:color w:val="000000" w:themeColor="text1"/>
            <w:sz w:val="22"/>
            <w:szCs w:val="22"/>
          </w:rPr>
          <w:t>aligns</w:t>
        </w:r>
        <w:proofErr w:type="spellEnd"/>
        <w:r w:rsidRPr="00E02277">
          <w:rPr>
            <w:rFonts w:ascii="Calibri Light" w:eastAsia="Calibri Light" w:hAnsi="Calibri Light" w:cs="Calibri Light"/>
            <w:color w:val="000000" w:themeColor="text1"/>
            <w:sz w:val="22"/>
            <w:szCs w:val="22"/>
          </w:rPr>
          <w:t xml:space="preserve"> </w:t>
        </w:r>
        <w:proofErr w:type="spellStart"/>
        <w:r w:rsidRPr="00E02277">
          <w:rPr>
            <w:rFonts w:ascii="Calibri Light" w:eastAsia="Calibri Light" w:hAnsi="Calibri Light" w:cs="Calibri Light"/>
            <w:color w:val="000000" w:themeColor="text1"/>
            <w:sz w:val="22"/>
            <w:szCs w:val="22"/>
          </w:rPr>
          <w:t>with</w:t>
        </w:r>
        <w:proofErr w:type="spellEnd"/>
        <w:r w:rsidRPr="00E02277">
          <w:rPr>
            <w:rFonts w:ascii="Calibri Light" w:eastAsia="Calibri Light" w:hAnsi="Calibri Light" w:cs="Calibri Light"/>
            <w:color w:val="000000" w:themeColor="text1"/>
            <w:sz w:val="22"/>
            <w:szCs w:val="22"/>
          </w:rPr>
          <w:t xml:space="preserve"> </w:t>
        </w:r>
        <w:proofErr w:type="spellStart"/>
        <w:r w:rsidRPr="00E02277">
          <w:rPr>
            <w:rFonts w:ascii="Calibri Light" w:eastAsia="Calibri Light" w:hAnsi="Calibri Light" w:cs="Calibri Light"/>
            <w:color w:val="000000" w:themeColor="text1"/>
            <w:sz w:val="22"/>
            <w:szCs w:val="22"/>
          </w:rPr>
          <w:t>user</w:t>
        </w:r>
        <w:proofErr w:type="spellEnd"/>
        <w:r w:rsidRPr="00E02277">
          <w:rPr>
            <w:rFonts w:ascii="Calibri Light" w:eastAsia="Calibri Light" w:hAnsi="Calibri Light" w:cs="Calibri Light"/>
            <w:color w:val="000000" w:themeColor="text1"/>
            <w:sz w:val="22"/>
            <w:szCs w:val="22"/>
          </w:rPr>
          <w:t xml:space="preserve"> </w:t>
        </w:r>
        <w:proofErr w:type="spellStart"/>
        <w:r w:rsidRPr="00E02277">
          <w:rPr>
            <w:rFonts w:ascii="Calibri Light" w:eastAsia="Calibri Light" w:hAnsi="Calibri Light" w:cs="Calibri Light"/>
            <w:color w:val="000000" w:themeColor="text1"/>
            <w:sz w:val="22"/>
            <w:szCs w:val="22"/>
          </w:rPr>
          <w:t>expectations</w:t>
        </w:r>
      </w:ins>
      <w:proofErr w:type="spellEnd"/>
    </w:p>
    <w:p w14:paraId="359A2033" w14:textId="2DF248BA" w:rsidR="4B208A4A" w:rsidRDefault="4B208A4A" w:rsidP="331DCF7D">
      <w:pPr>
        <w:pStyle w:val="ListParagraph"/>
        <w:numPr>
          <w:ilvl w:val="1"/>
          <w:numId w:val="5"/>
        </w:numPr>
        <w:shd w:val="clear" w:color="auto" w:fill="FFFFFF" w:themeFill="background1"/>
        <w:spacing w:before="120" w:after="120"/>
        <w:rPr>
          <w:rFonts w:ascii="Calibri Light" w:eastAsia="Calibri Light" w:hAnsi="Calibri Light" w:cs="Calibri Light"/>
          <w:color w:val="000000" w:themeColor="text1"/>
          <w:sz w:val="22"/>
          <w:szCs w:val="22"/>
        </w:rPr>
      </w:pPr>
      <w:proofErr w:type="spellStart"/>
      <w:r w:rsidRPr="4E072AE3">
        <w:rPr>
          <w:rFonts w:ascii="Calibri Light" w:eastAsia="Calibri Light" w:hAnsi="Calibri Light" w:cs="Calibri Light"/>
          <w:color w:val="000000" w:themeColor="text1"/>
          <w:sz w:val="22"/>
          <w:szCs w:val="22"/>
        </w:rPr>
        <w:t>Establish</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protocols</w:t>
      </w:r>
      <w:proofErr w:type="spellEnd"/>
      <w:r w:rsidRPr="4E072AE3">
        <w:rPr>
          <w:rFonts w:ascii="Calibri Light" w:eastAsia="Calibri Light" w:hAnsi="Calibri Light" w:cs="Calibri Light"/>
          <w:color w:val="000000" w:themeColor="text1"/>
          <w:sz w:val="22"/>
          <w:szCs w:val="22"/>
        </w:rPr>
        <w:t xml:space="preserve"> for </w:t>
      </w:r>
      <w:proofErr w:type="spellStart"/>
      <w:r w:rsidRPr="4E072AE3">
        <w:rPr>
          <w:rFonts w:ascii="Calibri Light" w:eastAsia="Calibri Light" w:hAnsi="Calibri Light" w:cs="Calibri Light"/>
          <w:color w:val="000000" w:themeColor="text1"/>
          <w:sz w:val="22"/>
          <w:szCs w:val="22"/>
        </w:rPr>
        <w:t>community</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involvement</w:t>
      </w:r>
      <w:proofErr w:type="spellEnd"/>
      <w:r w:rsidRPr="4E072AE3">
        <w:rPr>
          <w:rFonts w:ascii="Calibri Light" w:eastAsia="Calibri Light" w:hAnsi="Calibri Light" w:cs="Calibri Light"/>
          <w:color w:val="000000" w:themeColor="text1"/>
          <w:sz w:val="22"/>
          <w:szCs w:val="22"/>
        </w:rPr>
        <w:t xml:space="preserve"> in </w:t>
      </w:r>
      <w:proofErr w:type="spellStart"/>
      <w:r w:rsidRPr="4E072AE3">
        <w:rPr>
          <w:rFonts w:ascii="Calibri Light" w:eastAsia="Calibri Light" w:hAnsi="Calibri Light" w:cs="Calibri Light"/>
          <w:color w:val="000000" w:themeColor="text1"/>
          <w:sz w:val="22"/>
          <w:szCs w:val="22"/>
        </w:rPr>
        <w:t>monitoring</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efforts</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ensuring</w:t>
      </w:r>
      <w:proofErr w:type="spellEnd"/>
      <w:r w:rsidRPr="4E072AE3">
        <w:rPr>
          <w:rFonts w:ascii="Calibri Light" w:eastAsia="Calibri Light" w:hAnsi="Calibri Light" w:cs="Calibri Light"/>
          <w:color w:val="000000" w:themeColor="text1"/>
          <w:sz w:val="22"/>
          <w:szCs w:val="22"/>
        </w:rPr>
        <w:t xml:space="preserve"> data </w:t>
      </w:r>
      <w:proofErr w:type="spellStart"/>
      <w:r w:rsidRPr="4E072AE3">
        <w:rPr>
          <w:rFonts w:ascii="Calibri Light" w:eastAsia="Calibri Light" w:hAnsi="Calibri Light" w:cs="Calibri Light"/>
          <w:color w:val="000000" w:themeColor="text1"/>
          <w:sz w:val="22"/>
          <w:szCs w:val="22"/>
        </w:rPr>
        <w:t>quality</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and</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consistency</w:t>
      </w:r>
      <w:proofErr w:type="spellEnd"/>
      <w:r w:rsidRPr="4E072AE3">
        <w:rPr>
          <w:rFonts w:ascii="Calibri Light" w:eastAsia="Calibri Light" w:hAnsi="Calibri Light" w:cs="Calibri Light"/>
          <w:color w:val="000000" w:themeColor="text1"/>
          <w:sz w:val="22"/>
          <w:szCs w:val="22"/>
        </w:rPr>
        <w:t>.</w:t>
      </w:r>
    </w:p>
    <w:p w14:paraId="518D5807" w14:textId="7DD8B1D6" w:rsidR="66196D42" w:rsidRDefault="66196D42" w:rsidP="331DCF7D">
      <w:pPr>
        <w:pStyle w:val="ListParagraph"/>
        <w:numPr>
          <w:ilvl w:val="0"/>
          <w:numId w:val="6"/>
        </w:numPr>
        <w:shd w:val="clear" w:color="auto" w:fill="FFFFFF" w:themeFill="background1"/>
        <w:spacing w:before="240" w:after="240"/>
        <w:rPr>
          <w:rFonts w:ascii="Calibri Light" w:eastAsia="Calibri Light" w:hAnsi="Calibri Light" w:cs="Calibri Light"/>
          <w:b/>
          <w:bCs/>
          <w:color w:val="000000" w:themeColor="text1"/>
          <w:sz w:val="22"/>
          <w:szCs w:val="22"/>
        </w:rPr>
      </w:pPr>
      <w:proofErr w:type="spellStart"/>
      <w:r w:rsidRPr="4E072AE3">
        <w:rPr>
          <w:rFonts w:ascii="Calibri Light" w:eastAsia="Calibri Light" w:hAnsi="Calibri Light" w:cs="Calibri Light"/>
          <w:b/>
          <w:bCs/>
          <w:color w:val="000000" w:themeColor="text1"/>
          <w:sz w:val="22"/>
          <w:szCs w:val="22"/>
        </w:rPr>
        <w:t>eDNA</w:t>
      </w:r>
      <w:proofErr w:type="spellEnd"/>
      <w:r w:rsidRPr="4E072AE3">
        <w:rPr>
          <w:rFonts w:ascii="Calibri Light" w:eastAsia="Calibri Light" w:hAnsi="Calibri Light" w:cs="Calibri Light"/>
          <w:b/>
          <w:bCs/>
          <w:color w:val="000000" w:themeColor="text1"/>
          <w:sz w:val="22"/>
          <w:szCs w:val="22"/>
        </w:rPr>
        <w:t xml:space="preserve"> </w:t>
      </w:r>
      <w:proofErr w:type="spellStart"/>
      <w:r w:rsidRPr="4E072AE3">
        <w:rPr>
          <w:rFonts w:ascii="Calibri Light" w:eastAsia="Calibri Light" w:hAnsi="Calibri Light" w:cs="Calibri Light"/>
          <w:b/>
          <w:bCs/>
          <w:color w:val="000000" w:themeColor="text1"/>
          <w:sz w:val="22"/>
          <w:szCs w:val="22"/>
        </w:rPr>
        <w:t>Analysis</w:t>
      </w:r>
      <w:proofErr w:type="spellEnd"/>
      <w:r w:rsidRPr="4E072AE3">
        <w:rPr>
          <w:rFonts w:ascii="Calibri Light" w:eastAsia="Calibri Light" w:hAnsi="Calibri Light" w:cs="Calibri Light"/>
          <w:b/>
          <w:bCs/>
          <w:color w:val="000000" w:themeColor="text1"/>
          <w:sz w:val="22"/>
          <w:szCs w:val="22"/>
        </w:rPr>
        <w:t>:</w:t>
      </w:r>
    </w:p>
    <w:p w14:paraId="28B1338A" w14:textId="0D29A980" w:rsidR="7DC9083E" w:rsidRDefault="7DC9083E" w:rsidP="4E072AE3">
      <w:pPr>
        <w:pStyle w:val="ListParagraph"/>
        <w:numPr>
          <w:ilvl w:val="1"/>
          <w:numId w:val="5"/>
        </w:numPr>
        <w:shd w:val="clear" w:color="auto" w:fill="FFFFFF" w:themeFill="background1"/>
        <w:spacing w:before="120" w:after="120"/>
        <w:rPr>
          <w:rFonts w:ascii="Calibri Light" w:eastAsia="Calibri Light" w:hAnsi="Calibri Light" w:cs="Calibri Light"/>
          <w:color w:val="000000" w:themeColor="text1"/>
          <w:sz w:val="22"/>
          <w:szCs w:val="22"/>
          <w:lang w:val="en-US"/>
        </w:rPr>
      </w:pPr>
      <w:r w:rsidRPr="4E072AE3">
        <w:rPr>
          <w:rFonts w:ascii="Calibri Light" w:eastAsia="Calibri Light" w:hAnsi="Calibri Light" w:cs="Calibri Light"/>
          <w:color w:val="000000" w:themeColor="text1"/>
          <w:sz w:val="22"/>
          <w:szCs w:val="22"/>
          <w:lang w:val="en-US"/>
        </w:rPr>
        <w:t>Implement eDNA sampling across various aquatic and terrestrial habitats within the Yucat</w:t>
      </w:r>
      <w:ins w:id="85" w:author="Rodriguez, Jeronimo" w:date="2024-11-18T14:02:00Z" w16du:dateUtc="2024-11-18T19:02:00Z">
        <w:r w:rsidR="00654D72">
          <w:rPr>
            <w:rFonts w:ascii="Calibri Light" w:eastAsia="Calibri Light" w:hAnsi="Calibri Light" w:cs="Calibri Light"/>
            <w:color w:val="000000" w:themeColor="text1"/>
            <w:sz w:val="22"/>
            <w:szCs w:val="22"/>
            <w:lang w:val="en-US"/>
          </w:rPr>
          <w:t>á</w:t>
        </w:r>
      </w:ins>
      <w:r w:rsidRPr="4E072AE3">
        <w:rPr>
          <w:rFonts w:ascii="Calibri Light" w:eastAsia="Calibri Light" w:hAnsi="Calibri Light" w:cs="Calibri Light"/>
          <w:color w:val="000000" w:themeColor="text1"/>
          <w:sz w:val="22"/>
          <w:szCs w:val="22"/>
          <w:lang w:val="en-US"/>
        </w:rPr>
        <w:t xml:space="preserve">n Peninsula and MDD landscapes. WWF has already conducted pilot sampling in both landscapes, demonstrating the feasibility of this methodology. </w:t>
      </w:r>
    </w:p>
    <w:p w14:paraId="4C1A1D2B" w14:textId="10530B17" w:rsidR="66196D42" w:rsidRDefault="66196D42" w:rsidP="331DCF7D">
      <w:pPr>
        <w:pStyle w:val="ListParagraph"/>
        <w:numPr>
          <w:ilvl w:val="1"/>
          <w:numId w:val="5"/>
        </w:numPr>
        <w:shd w:val="clear" w:color="auto" w:fill="FFFFFF" w:themeFill="background1"/>
        <w:spacing w:before="120" w:after="120"/>
        <w:rPr>
          <w:rFonts w:ascii="Calibri Light" w:eastAsia="Calibri Light" w:hAnsi="Calibri Light" w:cs="Calibri Light"/>
          <w:color w:val="000000" w:themeColor="text1"/>
          <w:sz w:val="22"/>
          <w:szCs w:val="22"/>
        </w:rPr>
      </w:pPr>
      <w:r w:rsidRPr="331DCF7D">
        <w:rPr>
          <w:rFonts w:ascii="Calibri Light" w:eastAsia="Calibri Light" w:hAnsi="Calibri Light" w:cs="Calibri Light"/>
          <w:color w:val="000000" w:themeColor="text1"/>
          <w:sz w:val="22"/>
          <w:szCs w:val="22"/>
        </w:rPr>
        <w:t>Use high-</w:t>
      </w:r>
      <w:proofErr w:type="spellStart"/>
      <w:r w:rsidRPr="331DCF7D">
        <w:rPr>
          <w:rFonts w:ascii="Calibri Light" w:eastAsia="Calibri Light" w:hAnsi="Calibri Light" w:cs="Calibri Light"/>
          <w:color w:val="000000" w:themeColor="text1"/>
          <w:sz w:val="22"/>
          <w:szCs w:val="22"/>
        </w:rPr>
        <w:t>throughput</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sequencing</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to</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identify</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quantify</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species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presence</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richness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providing</w:t>
      </w:r>
      <w:proofErr w:type="spellEnd"/>
      <w:r w:rsidRPr="331DCF7D">
        <w:rPr>
          <w:rFonts w:ascii="Calibri Light" w:eastAsia="Calibri Light" w:hAnsi="Calibri Light" w:cs="Calibri Light"/>
          <w:color w:val="000000" w:themeColor="text1"/>
          <w:sz w:val="22"/>
          <w:szCs w:val="22"/>
        </w:rPr>
        <w:t xml:space="preserve"> a </w:t>
      </w:r>
      <w:proofErr w:type="spellStart"/>
      <w:r w:rsidRPr="331DCF7D">
        <w:rPr>
          <w:rFonts w:ascii="Calibri Light" w:eastAsia="Calibri Light" w:hAnsi="Calibri Light" w:cs="Calibri Light"/>
          <w:color w:val="000000" w:themeColor="text1"/>
          <w:sz w:val="22"/>
          <w:szCs w:val="22"/>
        </w:rPr>
        <w:t>comprehensive</w:t>
      </w:r>
      <w:proofErr w:type="spellEnd"/>
      <w:r w:rsidRPr="331DCF7D">
        <w:rPr>
          <w:rFonts w:ascii="Calibri Light" w:eastAsia="Calibri Light" w:hAnsi="Calibri Light" w:cs="Calibri Light"/>
          <w:color w:val="000000" w:themeColor="text1"/>
          <w:sz w:val="22"/>
          <w:szCs w:val="22"/>
        </w:rPr>
        <w:t xml:space="preserve"> assessment </w:t>
      </w:r>
      <w:proofErr w:type="spellStart"/>
      <w:r w:rsidRPr="331DCF7D">
        <w:rPr>
          <w:rFonts w:ascii="Calibri Light" w:eastAsia="Calibri Light" w:hAnsi="Calibri Light" w:cs="Calibri Light"/>
          <w:color w:val="000000" w:themeColor="text1"/>
          <w:sz w:val="22"/>
          <w:szCs w:val="22"/>
        </w:rPr>
        <w:t>of</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biodiversity</w:t>
      </w:r>
      <w:proofErr w:type="spellEnd"/>
      <w:r w:rsidRPr="331DCF7D">
        <w:rPr>
          <w:rFonts w:ascii="Calibri Light" w:eastAsia="Calibri Light" w:hAnsi="Calibri Light" w:cs="Calibri Light"/>
          <w:color w:val="000000" w:themeColor="text1"/>
          <w:sz w:val="22"/>
          <w:szCs w:val="22"/>
        </w:rPr>
        <w:t>.</w:t>
      </w:r>
    </w:p>
    <w:p w14:paraId="25B502E1" w14:textId="398CE8D5" w:rsidR="2E88B04E" w:rsidRDefault="2E88B04E" w:rsidP="4E072AE3">
      <w:pPr>
        <w:shd w:val="clear" w:color="auto" w:fill="FFFFFF" w:themeFill="background1"/>
        <w:spacing w:before="120" w:after="120"/>
        <w:rPr>
          <w:rFonts w:ascii="Calibri Light" w:eastAsia="Calibri Light" w:hAnsi="Calibri Light" w:cs="Calibri Light"/>
          <w:color w:val="000000" w:themeColor="text1"/>
          <w:sz w:val="22"/>
          <w:szCs w:val="22"/>
          <w:lang w:val="en-US"/>
        </w:rPr>
      </w:pPr>
      <w:r w:rsidRPr="4E072AE3">
        <w:rPr>
          <w:rFonts w:ascii="Calibri Light" w:eastAsia="Calibri Light" w:hAnsi="Calibri Light" w:cs="Calibri Light"/>
          <w:color w:val="000000" w:themeColor="text1"/>
          <w:sz w:val="22"/>
          <w:szCs w:val="22"/>
        </w:rPr>
        <w:t xml:space="preserve">Note: </w:t>
      </w:r>
      <w:proofErr w:type="spellStart"/>
      <w:r w:rsidRPr="4E072AE3">
        <w:rPr>
          <w:rFonts w:ascii="Calibri Light" w:eastAsia="Calibri Light" w:hAnsi="Calibri Light" w:cs="Calibri Light"/>
          <w:color w:val="000000" w:themeColor="text1"/>
          <w:sz w:val="22"/>
          <w:szCs w:val="22"/>
        </w:rPr>
        <w:t>eDNA</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sampling</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is</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already</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underway</w:t>
      </w:r>
      <w:proofErr w:type="spellEnd"/>
      <w:r w:rsidRPr="4E072AE3">
        <w:rPr>
          <w:rFonts w:ascii="Calibri Light" w:eastAsia="Calibri Light" w:hAnsi="Calibri Light" w:cs="Calibri Light"/>
          <w:color w:val="000000" w:themeColor="text1"/>
          <w:sz w:val="22"/>
          <w:szCs w:val="22"/>
        </w:rPr>
        <w:t xml:space="preserve"> for </w:t>
      </w:r>
      <w:proofErr w:type="spellStart"/>
      <w:r w:rsidRPr="4E072AE3">
        <w:rPr>
          <w:rFonts w:ascii="Calibri Light" w:eastAsia="Calibri Light" w:hAnsi="Calibri Light" w:cs="Calibri Light"/>
          <w:color w:val="000000" w:themeColor="text1"/>
          <w:sz w:val="22"/>
          <w:szCs w:val="22"/>
        </w:rPr>
        <w:t>selected</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areas</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within</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the</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Yucat</w:t>
      </w:r>
      <w:ins w:id="86" w:author="Rodriguez, Jeronimo" w:date="2024-11-18T14:02:00Z" w16du:dateUtc="2024-11-18T19:02:00Z">
        <w:r w:rsidR="00654D72">
          <w:rPr>
            <w:rFonts w:ascii="Calibri Light" w:eastAsia="Calibri Light" w:hAnsi="Calibri Light" w:cs="Calibri Light"/>
            <w:color w:val="000000" w:themeColor="text1"/>
            <w:sz w:val="22"/>
            <w:szCs w:val="22"/>
          </w:rPr>
          <w:t>á</w:t>
        </w:r>
      </w:ins>
      <w:r w:rsidRPr="4E072AE3">
        <w:rPr>
          <w:rFonts w:ascii="Calibri Light" w:eastAsia="Calibri Light" w:hAnsi="Calibri Light" w:cs="Calibri Light"/>
          <w:color w:val="000000" w:themeColor="text1"/>
          <w:sz w:val="22"/>
          <w:szCs w:val="22"/>
        </w:rPr>
        <w:t>n</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Peninsula</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and</w:t>
      </w:r>
      <w:proofErr w:type="spellEnd"/>
      <w:r w:rsidRPr="4E072AE3">
        <w:rPr>
          <w:rFonts w:ascii="Calibri Light" w:eastAsia="Calibri Light" w:hAnsi="Calibri Light" w:cs="Calibri Light"/>
          <w:color w:val="000000" w:themeColor="text1"/>
          <w:sz w:val="22"/>
          <w:szCs w:val="22"/>
        </w:rPr>
        <w:t xml:space="preserve"> MDD </w:t>
      </w:r>
      <w:proofErr w:type="spellStart"/>
      <w:r w:rsidRPr="4E072AE3">
        <w:rPr>
          <w:rFonts w:ascii="Calibri Light" w:eastAsia="Calibri Light" w:hAnsi="Calibri Light" w:cs="Calibri Light"/>
          <w:color w:val="000000" w:themeColor="text1"/>
          <w:sz w:val="22"/>
          <w:szCs w:val="22"/>
        </w:rPr>
        <w:t>landscapes</w:t>
      </w:r>
      <w:proofErr w:type="spellEnd"/>
      <w:r w:rsidRPr="4E072AE3">
        <w:rPr>
          <w:rFonts w:ascii="Calibri Light" w:eastAsia="Calibri Light" w:hAnsi="Calibri Light" w:cs="Calibri Light"/>
          <w:color w:val="000000" w:themeColor="text1"/>
          <w:sz w:val="22"/>
          <w:szCs w:val="22"/>
        </w:rPr>
        <w:t>.</w:t>
      </w:r>
      <w:r w:rsidR="7925D5B0" w:rsidRPr="4E072AE3">
        <w:rPr>
          <w:rFonts w:ascii="Calibri Light" w:eastAsia="Calibri Light" w:hAnsi="Calibri Light" w:cs="Calibri Light"/>
          <w:color w:val="000000" w:themeColor="text1"/>
          <w:sz w:val="22"/>
          <w:szCs w:val="22"/>
        </w:rPr>
        <w:t xml:space="preserve"> </w:t>
      </w:r>
      <w:r w:rsidR="7925D5B0" w:rsidRPr="4E072AE3">
        <w:rPr>
          <w:rFonts w:ascii="Calibri Light" w:eastAsia="Calibri Light" w:hAnsi="Calibri Light" w:cs="Calibri Light"/>
          <w:color w:val="000000" w:themeColor="text1"/>
          <w:sz w:val="22"/>
          <w:szCs w:val="22"/>
          <w:lang w:val="en-US"/>
        </w:rPr>
        <w:t>This proposal will enable the expansion of sampling efforts and establish a second point of measurement over time. By increasing the scope of the survey and incorporating longitudinal data, it will be possible to identify trends in species richness and composition.</w:t>
      </w:r>
    </w:p>
    <w:p w14:paraId="4D53E937" w14:textId="3F1C26B6" w:rsidR="5A2060AD" w:rsidRDefault="5A2060AD" w:rsidP="331DCF7D">
      <w:pPr>
        <w:pStyle w:val="ListParagraph"/>
        <w:numPr>
          <w:ilvl w:val="0"/>
          <w:numId w:val="6"/>
        </w:numPr>
        <w:shd w:val="clear" w:color="auto" w:fill="FFFFFF" w:themeFill="background1"/>
        <w:spacing w:before="240" w:after="240"/>
        <w:rPr>
          <w:rFonts w:ascii="Calibri Light" w:eastAsia="Calibri Light" w:hAnsi="Calibri Light" w:cs="Calibri Light"/>
          <w:b/>
          <w:bCs/>
          <w:color w:val="000000" w:themeColor="text1"/>
          <w:sz w:val="22"/>
          <w:szCs w:val="22"/>
        </w:rPr>
      </w:pPr>
      <w:r w:rsidRPr="331DCF7D">
        <w:rPr>
          <w:rFonts w:ascii="Calibri Light" w:eastAsia="Calibri Light" w:hAnsi="Calibri Light" w:cs="Calibri Light"/>
          <w:b/>
          <w:bCs/>
          <w:color w:val="000000" w:themeColor="text1"/>
          <w:sz w:val="22"/>
          <w:szCs w:val="22"/>
        </w:rPr>
        <w:t xml:space="preserve">Fauna </w:t>
      </w:r>
      <w:proofErr w:type="spellStart"/>
      <w:r w:rsidRPr="331DCF7D">
        <w:rPr>
          <w:rFonts w:ascii="Calibri Light" w:eastAsia="Calibri Light" w:hAnsi="Calibri Light" w:cs="Calibri Light"/>
          <w:b/>
          <w:bCs/>
          <w:color w:val="000000" w:themeColor="text1"/>
          <w:sz w:val="22"/>
          <w:szCs w:val="22"/>
        </w:rPr>
        <w:t>Monitoring</w:t>
      </w:r>
      <w:proofErr w:type="spellEnd"/>
      <w:r w:rsidRPr="331DCF7D">
        <w:rPr>
          <w:rFonts w:ascii="Calibri Light" w:eastAsia="Calibri Light" w:hAnsi="Calibri Light" w:cs="Calibri Light"/>
          <w:b/>
          <w:bCs/>
          <w:color w:val="000000" w:themeColor="text1"/>
          <w:sz w:val="22"/>
          <w:szCs w:val="22"/>
        </w:rPr>
        <w:t>:</w:t>
      </w:r>
    </w:p>
    <w:p w14:paraId="35608004" w14:textId="5A6BD8E2" w:rsidR="5A2060AD" w:rsidRDefault="5A2060AD" w:rsidP="331DCF7D">
      <w:pPr>
        <w:pStyle w:val="ListParagraph"/>
        <w:numPr>
          <w:ilvl w:val="1"/>
          <w:numId w:val="5"/>
        </w:numPr>
        <w:shd w:val="clear" w:color="auto" w:fill="FFFFFF" w:themeFill="background1"/>
        <w:spacing w:before="120" w:after="120"/>
        <w:rPr>
          <w:rFonts w:ascii="Calibri Light" w:eastAsia="Calibri Light" w:hAnsi="Calibri Light" w:cs="Calibri Light"/>
          <w:color w:val="000000" w:themeColor="text1"/>
          <w:sz w:val="22"/>
          <w:szCs w:val="22"/>
        </w:rPr>
      </w:pPr>
      <w:proofErr w:type="spellStart"/>
      <w:r w:rsidRPr="331DCF7D">
        <w:rPr>
          <w:rFonts w:ascii="Calibri Light" w:eastAsia="Calibri Light" w:hAnsi="Calibri Light" w:cs="Calibri Light"/>
          <w:color w:val="000000" w:themeColor="text1"/>
          <w:sz w:val="22"/>
          <w:szCs w:val="22"/>
        </w:rPr>
        <w:t>Conduct</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systematic</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surveys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of</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key</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macrovertebrate</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groups</w:t>
      </w:r>
      <w:proofErr w:type="spellEnd"/>
      <w:r w:rsidRPr="331DCF7D">
        <w:rPr>
          <w:rFonts w:ascii="Calibri Light" w:eastAsia="Calibri Light" w:hAnsi="Calibri Light" w:cs="Calibri Light"/>
          <w:color w:val="000000" w:themeColor="text1"/>
          <w:sz w:val="22"/>
          <w:szCs w:val="22"/>
        </w:rPr>
        <w:t xml:space="preserve"> (e.g., </w:t>
      </w:r>
      <w:proofErr w:type="spellStart"/>
      <w:r w:rsidRPr="331DCF7D">
        <w:rPr>
          <w:rFonts w:ascii="Calibri Light" w:eastAsia="Calibri Light" w:hAnsi="Calibri Light" w:cs="Calibri Light"/>
          <w:color w:val="000000" w:themeColor="text1"/>
          <w:sz w:val="22"/>
          <w:szCs w:val="22"/>
        </w:rPr>
        <w:t>large</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mammals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birds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amphibians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using</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camera</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traps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acoustic</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sensors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direct </w:t>
      </w:r>
      <w:proofErr w:type="spellStart"/>
      <w:r w:rsidRPr="331DCF7D">
        <w:rPr>
          <w:rFonts w:ascii="Calibri Light" w:eastAsia="Calibri Light" w:hAnsi="Calibri Light" w:cs="Calibri Light"/>
          <w:color w:val="000000" w:themeColor="text1"/>
          <w:sz w:val="22"/>
          <w:szCs w:val="22"/>
        </w:rPr>
        <w:t>observations</w:t>
      </w:r>
      <w:proofErr w:type="spellEnd"/>
      <w:r w:rsidRPr="331DCF7D">
        <w:rPr>
          <w:rFonts w:ascii="Calibri Light" w:eastAsia="Calibri Light" w:hAnsi="Calibri Light" w:cs="Calibri Light"/>
          <w:color w:val="000000" w:themeColor="text1"/>
          <w:sz w:val="22"/>
          <w:szCs w:val="22"/>
        </w:rPr>
        <w:t>.</w:t>
      </w:r>
    </w:p>
    <w:p w14:paraId="1049A544" w14:textId="0CF4A81B" w:rsidR="5A2060AD" w:rsidRDefault="5A2060AD" w:rsidP="331DCF7D">
      <w:pPr>
        <w:pStyle w:val="ListParagraph"/>
        <w:numPr>
          <w:ilvl w:val="1"/>
          <w:numId w:val="5"/>
        </w:numPr>
        <w:shd w:val="clear" w:color="auto" w:fill="FFFFFF" w:themeFill="background1"/>
        <w:spacing w:before="120" w:after="120"/>
        <w:rPr>
          <w:rFonts w:ascii="Calibri Light" w:eastAsia="Calibri Light" w:hAnsi="Calibri Light" w:cs="Calibri Light"/>
          <w:color w:val="000000" w:themeColor="text1"/>
          <w:sz w:val="22"/>
          <w:szCs w:val="22"/>
        </w:rPr>
      </w:pPr>
      <w:proofErr w:type="spellStart"/>
      <w:r w:rsidRPr="331DCF7D">
        <w:rPr>
          <w:rFonts w:ascii="Calibri Light" w:eastAsia="Calibri Light" w:hAnsi="Calibri Light" w:cs="Calibri Light"/>
          <w:color w:val="000000" w:themeColor="text1"/>
          <w:sz w:val="22"/>
          <w:szCs w:val="22"/>
        </w:rPr>
        <w:t>Analyze</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population</w:t>
      </w:r>
      <w:proofErr w:type="spellEnd"/>
      <w:r w:rsidRPr="331DCF7D">
        <w:rPr>
          <w:rFonts w:ascii="Calibri Light" w:eastAsia="Calibri Light" w:hAnsi="Calibri Light" w:cs="Calibri Light"/>
          <w:color w:val="000000" w:themeColor="text1"/>
          <w:sz w:val="22"/>
          <w:szCs w:val="22"/>
        </w:rPr>
        <w:t xml:space="preserve"> trends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distribution</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patterns</w:t>
      </w:r>
      <w:proofErr w:type="spellEnd"/>
      <w:r w:rsidRPr="331DCF7D">
        <w:rPr>
          <w:rFonts w:ascii="Calibri Light" w:eastAsia="Calibri Light" w:hAnsi="Calibri Light" w:cs="Calibri Light"/>
          <w:color w:val="000000" w:themeColor="text1"/>
          <w:sz w:val="22"/>
          <w:szCs w:val="22"/>
        </w:rPr>
        <w:t xml:space="preserve"> in </w:t>
      </w:r>
      <w:proofErr w:type="spellStart"/>
      <w:r w:rsidRPr="331DCF7D">
        <w:rPr>
          <w:rFonts w:ascii="Calibri Light" w:eastAsia="Calibri Light" w:hAnsi="Calibri Light" w:cs="Calibri Light"/>
          <w:color w:val="000000" w:themeColor="text1"/>
          <w:sz w:val="22"/>
          <w:szCs w:val="22"/>
        </w:rPr>
        <w:t>relation</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to</w:t>
      </w:r>
      <w:proofErr w:type="spellEnd"/>
      <w:r w:rsidRPr="331DCF7D">
        <w:rPr>
          <w:rFonts w:ascii="Calibri Light" w:eastAsia="Calibri Light" w:hAnsi="Calibri Light" w:cs="Calibri Light"/>
          <w:color w:val="000000" w:themeColor="text1"/>
          <w:sz w:val="22"/>
          <w:szCs w:val="22"/>
        </w:rPr>
        <w:t xml:space="preserve"> habitat </w:t>
      </w:r>
      <w:proofErr w:type="spellStart"/>
      <w:r w:rsidRPr="331DCF7D">
        <w:rPr>
          <w:rFonts w:ascii="Calibri Light" w:eastAsia="Calibri Light" w:hAnsi="Calibri Light" w:cs="Calibri Light"/>
          <w:color w:val="000000" w:themeColor="text1"/>
          <w:sz w:val="22"/>
          <w:szCs w:val="22"/>
        </w:rPr>
        <w:t>changes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detected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by</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satellite</w:t>
      </w:r>
      <w:proofErr w:type="spellEnd"/>
      <w:r w:rsidRPr="331DCF7D">
        <w:rPr>
          <w:rFonts w:ascii="Calibri Light" w:eastAsia="Calibri Light" w:hAnsi="Calibri Light" w:cs="Calibri Light"/>
          <w:color w:val="000000" w:themeColor="text1"/>
          <w:sz w:val="22"/>
          <w:szCs w:val="22"/>
        </w:rPr>
        <w:t xml:space="preserve"> data.</w:t>
      </w:r>
    </w:p>
    <w:p w14:paraId="27A1B801" w14:textId="61CB5247" w:rsidR="3015D237" w:rsidRDefault="3015D237" w:rsidP="331DCF7D">
      <w:pPr>
        <w:shd w:val="clear" w:color="auto" w:fill="FFFFFF" w:themeFill="background1"/>
        <w:spacing w:before="120" w:after="120"/>
        <w:rPr>
          <w:rFonts w:ascii="Calibri Light" w:eastAsia="Calibri Light" w:hAnsi="Calibri Light" w:cs="Calibri Light"/>
          <w:color w:val="000000" w:themeColor="text1"/>
          <w:sz w:val="22"/>
          <w:szCs w:val="22"/>
        </w:rPr>
      </w:pPr>
      <w:r w:rsidRPr="331DCF7D">
        <w:rPr>
          <w:rFonts w:ascii="Calibri Light" w:eastAsia="Calibri Light" w:hAnsi="Calibri Light" w:cs="Calibri Light"/>
          <w:color w:val="000000" w:themeColor="text1"/>
          <w:sz w:val="22"/>
          <w:szCs w:val="22"/>
        </w:rPr>
        <w:t xml:space="preserve">Note: </w:t>
      </w:r>
      <w:proofErr w:type="spellStart"/>
      <w:r w:rsidRPr="331DCF7D">
        <w:rPr>
          <w:rFonts w:ascii="Calibri Light" w:eastAsia="Calibri Light" w:hAnsi="Calibri Light" w:cs="Calibri Light"/>
          <w:color w:val="000000" w:themeColor="text1"/>
          <w:sz w:val="22"/>
          <w:szCs w:val="22"/>
        </w:rPr>
        <w:t>Camera</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trap</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sampling</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is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already</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underway</w:t>
      </w:r>
      <w:proofErr w:type="spellEnd"/>
      <w:r w:rsidRPr="331DCF7D">
        <w:rPr>
          <w:rFonts w:ascii="Calibri Light" w:eastAsia="Calibri Light" w:hAnsi="Calibri Light" w:cs="Calibri Light"/>
          <w:color w:val="000000" w:themeColor="text1"/>
          <w:sz w:val="22"/>
          <w:szCs w:val="22"/>
        </w:rPr>
        <w:t xml:space="preserve"> for </w:t>
      </w:r>
      <w:proofErr w:type="spellStart"/>
      <w:r w:rsidRPr="331DCF7D">
        <w:rPr>
          <w:rFonts w:ascii="Calibri Light" w:eastAsia="Calibri Light" w:hAnsi="Calibri Light" w:cs="Calibri Light"/>
          <w:color w:val="000000" w:themeColor="text1"/>
          <w:sz w:val="22"/>
          <w:szCs w:val="22"/>
        </w:rPr>
        <w:t>selected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areas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within</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the</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Yucatan</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Peninsula</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MDD </w:t>
      </w:r>
      <w:proofErr w:type="spellStart"/>
      <w:r w:rsidRPr="331DCF7D">
        <w:rPr>
          <w:rFonts w:ascii="Calibri Light" w:eastAsia="Calibri Light" w:hAnsi="Calibri Light" w:cs="Calibri Light"/>
          <w:color w:val="000000" w:themeColor="text1"/>
          <w:sz w:val="22"/>
          <w:szCs w:val="22"/>
        </w:rPr>
        <w:t>landscapes</w:t>
      </w:r>
      <w:proofErr w:type="spellEnd"/>
      <w:r w:rsidRPr="331DCF7D">
        <w:rPr>
          <w:rFonts w:ascii="Calibri Light" w:eastAsia="Calibri Light" w:hAnsi="Calibri Light" w:cs="Calibri Light"/>
          <w:color w:val="000000" w:themeColor="text1"/>
          <w:sz w:val="22"/>
          <w:szCs w:val="22"/>
        </w:rPr>
        <w:t>.</w:t>
      </w:r>
    </w:p>
    <w:p w14:paraId="2E74EFFF" w14:textId="5DF3529A" w:rsidR="5A2060AD" w:rsidRDefault="5A2060AD" w:rsidP="331DCF7D">
      <w:pPr>
        <w:pStyle w:val="ListParagraph"/>
        <w:numPr>
          <w:ilvl w:val="0"/>
          <w:numId w:val="6"/>
        </w:numPr>
        <w:shd w:val="clear" w:color="auto" w:fill="FFFFFF" w:themeFill="background1"/>
        <w:spacing w:before="240" w:after="240"/>
        <w:rPr>
          <w:rFonts w:ascii="Calibri Light" w:eastAsia="Calibri Light" w:hAnsi="Calibri Light" w:cs="Calibri Light"/>
          <w:b/>
          <w:bCs/>
          <w:color w:val="000000" w:themeColor="text1"/>
          <w:sz w:val="22"/>
          <w:szCs w:val="22"/>
        </w:rPr>
      </w:pPr>
      <w:r w:rsidRPr="4E072AE3">
        <w:rPr>
          <w:rFonts w:ascii="Calibri Light" w:eastAsia="Calibri Light" w:hAnsi="Calibri Light" w:cs="Calibri Light"/>
          <w:b/>
          <w:bCs/>
          <w:color w:val="000000" w:themeColor="text1"/>
          <w:sz w:val="22"/>
          <w:szCs w:val="22"/>
        </w:rPr>
        <w:t xml:space="preserve">Data </w:t>
      </w:r>
      <w:proofErr w:type="spellStart"/>
      <w:r w:rsidRPr="4E072AE3">
        <w:rPr>
          <w:rFonts w:ascii="Calibri Light" w:eastAsia="Calibri Light" w:hAnsi="Calibri Light" w:cs="Calibri Light"/>
          <w:b/>
          <w:bCs/>
          <w:color w:val="000000" w:themeColor="text1"/>
          <w:sz w:val="22"/>
          <w:szCs w:val="22"/>
        </w:rPr>
        <w:t>Integration</w:t>
      </w:r>
      <w:proofErr w:type="spellEnd"/>
      <w:r w:rsidRPr="4E072AE3">
        <w:rPr>
          <w:rFonts w:ascii="Calibri Light" w:eastAsia="Calibri Light" w:hAnsi="Calibri Light" w:cs="Calibri Light"/>
          <w:b/>
          <w:bCs/>
          <w:color w:val="000000" w:themeColor="text1"/>
          <w:sz w:val="22"/>
          <w:szCs w:val="22"/>
        </w:rPr>
        <w:t xml:space="preserve"> </w:t>
      </w:r>
      <w:proofErr w:type="spellStart"/>
      <w:r w:rsidRPr="4E072AE3">
        <w:rPr>
          <w:rFonts w:ascii="Calibri Light" w:eastAsia="Calibri Light" w:hAnsi="Calibri Light" w:cs="Calibri Light"/>
          <w:b/>
          <w:bCs/>
          <w:color w:val="000000" w:themeColor="text1"/>
          <w:sz w:val="22"/>
          <w:szCs w:val="22"/>
        </w:rPr>
        <w:t>and</w:t>
      </w:r>
      <w:proofErr w:type="spellEnd"/>
      <w:r w:rsidRPr="4E072AE3">
        <w:rPr>
          <w:rFonts w:ascii="Calibri Light" w:eastAsia="Calibri Light" w:hAnsi="Calibri Light" w:cs="Calibri Light"/>
          <w:b/>
          <w:bCs/>
          <w:color w:val="000000" w:themeColor="text1"/>
          <w:sz w:val="22"/>
          <w:szCs w:val="22"/>
        </w:rPr>
        <w:t xml:space="preserve"> </w:t>
      </w:r>
      <w:proofErr w:type="spellStart"/>
      <w:r w:rsidRPr="4E072AE3">
        <w:rPr>
          <w:rFonts w:ascii="Calibri Light" w:eastAsia="Calibri Light" w:hAnsi="Calibri Light" w:cs="Calibri Light"/>
          <w:b/>
          <w:bCs/>
          <w:color w:val="000000" w:themeColor="text1"/>
          <w:sz w:val="22"/>
          <w:szCs w:val="22"/>
        </w:rPr>
        <w:t>Processing</w:t>
      </w:r>
      <w:proofErr w:type="spellEnd"/>
      <w:r w:rsidRPr="4E072AE3">
        <w:rPr>
          <w:rFonts w:ascii="Calibri Light" w:eastAsia="Calibri Light" w:hAnsi="Calibri Light" w:cs="Calibri Light"/>
          <w:b/>
          <w:bCs/>
          <w:color w:val="000000" w:themeColor="text1"/>
          <w:sz w:val="22"/>
          <w:szCs w:val="22"/>
        </w:rPr>
        <w:t>:</w:t>
      </w:r>
    </w:p>
    <w:p w14:paraId="77C6DFF5" w14:textId="2E01ED79" w:rsidR="5A2060AD" w:rsidRDefault="5A2060AD" w:rsidP="331DCF7D">
      <w:pPr>
        <w:pStyle w:val="ListParagraph"/>
        <w:numPr>
          <w:ilvl w:val="1"/>
          <w:numId w:val="5"/>
        </w:numPr>
        <w:shd w:val="clear" w:color="auto" w:fill="FFFFFF" w:themeFill="background1"/>
        <w:spacing w:before="120" w:after="120"/>
        <w:rPr>
          <w:ins w:id="87" w:author="Rodriguez, Jeronimo" w:date="2024-11-18T15:12:00Z" w16du:dateUtc="2024-11-18T20:12:00Z"/>
          <w:rFonts w:ascii="Calibri Light" w:eastAsia="Calibri Light" w:hAnsi="Calibri Light" w:cs="Calibri Light"/>
          <w:color w:val="000000" w:themeColor="text1"/>
          <w:sz w:val="22"/>
          <w:szCs w:val="22"/>
        </w:rPr>
      </w:pPr>
      <w:r w:rsidRPr="331DCF7D">
        <w:rPr>
          <w:rFonts w:ascii="Calibri Light" w:eastAsia="Calibri Light" w:hAnsi="Calibri Light" w:cs="Calibri Light"/>
          <w:color w:val="000000" w:themeColor="text1"/>
          <w:sz w:val="22"/>
          <w:szCs w:val="22"/>
        </w:rPr>
        <w:t xml:space="preserve">Utilize </w:t>
      </w:r>
      <w:proofErr w:type="spellStart"/>
      <w:r w:rsidRPr="331DCF7D">
        <w:rPr>
          <w:rFonts w:ascii="Calibri Light" w:eastAsia="Calibri Light" w:hAnsi="Calibri Light" w:cs="Calibri Light"/>
          <w:color w:val="000000" w:themeColor="text1"/>
          <w:sz w:val="22"/>
          <w:szCs w:val="22"/>
        </w:rPr>
        <w:t>NASA's</w:t>
      </w:r>
      <w:proofErr w:type="spellEnd"/>
      <w:r w:rsidRPr="331DCF7D">
        <w:rPr>
          <w:rFonts w:ascii="Calibri Light" w:eastAsia="Calibri Light" w:hAnsi="Calibri Light" w:cs="Calibri Light"/>
          <w:color w:val="000000" w:themeColor="text1"/>
          <w:sz w:val="22"/>
          <w:szCs w:val="22"/>
        </w:rPr>
        <w:t xml:space="preserve"> Earth </w:t>
      </w:r>
      <w:proofErr w:type="spellStart"/>
      <w:r w:rsidRPr="331DCF7D">
        <w:rPr>
          <w:rFonts w:ascii="Calibri Light" w:eastAsia="Calibri Light" w:hAnsi="Calibri Light" w:cs="Calibri Light"/>
          <w:color w:val="000000" w:themeColor="text1"/>
          <w:sz w:val="22"/>
          <w:szCs w:val="22"/>
        </w:rPr>
        <w:t>observation</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satellite</w:t>
      </w:r>
      <w:proofErr w:type="spellEnd"/>
      <w:r w:rsidRPr="331DCF7D">
        <w:rPr>
          <w:rFonts w:ascii="Calibri Light" w:eastAsia="Calibri Light" w:hAnsi="Calibri Light" w:cs="Calibri Light"/>
          <w:color w:val="000000" w:themeColor="text1"/>
          <w:sz w:val="22"/>
          <w:szCs w:val="22"/>
        </w:rPr>
        <w:t xml:space="preserve"> data, </w:t>
      </w:r>
      <w:proofErr w:type="spellStart"/>
      <w:r w:rsidRPr="331DCF7D">
        <w:rPr>
          <w:rFonts w:ascii="Calibri Light" w:eastAsia="Calibri Light" w:hAnsi="Calibri Light" w:cs="Calibri Light"/>
          <w:color w:val="000000" w:themeColor="text1"/>
          <w:sz w:val="22"/>
          <w:szCs w:val="22"/>
        </w:rPr>
        <w:t>including</w:t>
      </w:r>
      <w:proofErr w:type="spellEnd"/>
      <w:r w:rsidRPr="331DCF7D">
        <w:rPr>
          <w:rFonts w:ascii="Calibri Light" w:eastAsia="Calibri Light" w:hAnsi="Calibri Light" w:cs="Calibri Light"/>
          <w:color w:val="000000" w:themeColor="text1"/>
          <w:sz w:val="22"/>
          <w:szCs w:val="22"/>
        </w:rPr>
        <w:t xml:space="preserve"> high-</w:t>
      </w:r>
      <w:proofErr w:type="spellStart"/>
      <w:r w:rsidRPr="331DCF7D">
        <w:rPr>
          <w:rFonts w:ascii="Calibri Light" w:eastAsia="Calibri Light" w:hAnsi="Calibri Light" w:cs="Calibri Light"/>
          <w:color w:val="000000" w:themeColor="text1"/>
          <w:sz w:val="22"/>
          <w:szCs w:val="22"/>
        </w:rPr>
        <w:t>resolution</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imagery</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w:t>
      </w:r>
      <w:proofErr w:type="spellStart"/>
      <w:ins w:id="88" w:author="Rodriguez, Jeronimo" w:date="2024-11-18T15:11:00Z" w16du:dateUtc="2024-11-18T20:11:00Z">
        <w:r w:rsidR="00C773B1">
          <w:rPr>
            <w:rFonts w:ascii="Calibri Light" w:eastAsia="Calibri Light" w:hAnsi="Calibri Light" w:cs="Calibri Light"/>
            <w:color w:val="000000" w:themeColor="text1"/>
            <w:sz w:val="22"/>
            <w:szCs w:val="22"/>
          </w:rPr>
          <w:t>multi</w:t>
        </w:r>
        <w:proofErr w:type="spellEnd"/>
        <w:r w:rsidR="00C773B1">
          <w:rPr>
            <w:rFonts w:ascii="Calibri Light" w:eastAsia="Calibri Light" w:hAnsi="Calibri Light" w:cs="Calibri Light"/>
            <w:color w:val="000000" w:themeColor="text1"/>
            <w:sz w:val="22"/>
            <w:szCs w:val="22"/>
          </w:rPr>
          <w:t xml:space="preserve"> </w:t>
        </w:r>
      </w:ins>
      <w:proofErr w:type="spellStart"/>
      <w:r w:rsidRPr="331DCF7D">
        <w:rPr>
          <w:rFonts w:ascii="Calibri Light" w:eastAsia="Calibri Light" w:hAnsi="Calibri Light" w:cs="Calibri Light"/>
          <w:color w:val="000000" w:themeColor="text1"/>
          <w:sz w:val="22"/>
          <w:szCs w:val="22"/>
        </w:rPr>
        <w:t>spectral</w:t>
      </w:r>
      <w:proofErr w:type="spellEnd"/>
      <w:r w:rsidRPr="331DCF7D">
        <w:rPr>
          <w:rFonts w:ascii="Calibri Light" w:eastAsia="Calibri Light" w:hAnsi="Calibri Light" w:cs="Calibri Light"/>
          <w:color w:val="000000" w:themeColor="text1"/>
          <w:sz w:val="22"/>
          <w:szCs w:val="22"/>
        </w:rPr>
        <w:t xml:space="preserve"> data, </w:t>
      </w:r>
      <w:proofErr w:type="spellStart"/>
      <w:r w:rsidRPr="331DCF7D">
        <w:rPr>
          <w:rFonts w:ascii="Calibri Light" w:eastAsia="Calibri Light" w:hAnsi="Calibri Light" w:cs="Calibri Light"/>
          <w:color w:val="000000" w:themeColor="text1"/>
          <w:sz w:val="22"/>
          <w:szCs w:val="22"/>
        </w:rPr>
        <w:t>to</w:t>
      </w:r>
      <w:proofErr w:type="spellEnd"/>
      <w:r w:rsidRPr="331DCF7D">
        <w:rPr>
          <w:rFonts w:ascii="Calibri Light" w:eastAsia="Calibri Light" w:hAnsi="Calibri Light" w:cs="Calibri Light"/>
          <w:color w:val="000000" w:themeColor="text1"/>
          <w:sz w:val="22"/>
          <w:szCs w:val="22"/>
        </w:rPr>
        <w:t xml:space="preserve"> monitor </w:t>
      </w:r>
      <w:proofErr w:type="spellStart"/>
      <w:r w:rsidRPr="331DCF7D">
        <w:rPr>
          <w:rFonts w:ascii="Calibri Light" w:eastAsia="Calibri Light" w:hAnsi="Calibri Light" w:cs="Calibri Light"/>
          <w:color w:val="000000" w:themeColor="text1"/>
          <w:sz w:val="22"/>
          <w:szCs w:val="22"/>
        </w:rPr>
        <w:t>land</w:t>
      </w:r>
      <w:proofErr w:type="spellEnd"/>
      <w:r w:rsidRPr="331DCF7D">
        <w:rPr>
          <w:rFonts w:ascii="Calibri Light" w:eastAsia="Calibri Light" w:hAnsi="Calibri Light" w:cs="Calibri Light"/>
          <w:color w:val="000000" w:themeColor="text1"/>
          <w:sz w:val="22"/>
          <w:szCs w:val="22"/>
        </w:rPr>
        <w:t xml:space="preserve"> cover </w:t>
      </w:r>
      <w:proofErr w:type="spellStart"/>
      <w:r w:rsidRPr="331DCF7D">
        <w:rPr>
          <w:rFonts w:ascii="Calibri Light" w:eastAsia="Calibri Light" w:hAnsi="Calibri Light" w:cs="Calibri Light"/>
          <w:color w:val="000000" w:themeColor="text1"/>
          <w:sz w:val="22"/>
          <w:szCs w:val="22"/>
        </w:rPr>
        <w:t>changes</w:t>
      </w:r>
      <w:proofErr w:type="spellEnd"/>
      <w:r w:rsidRPr="331DCF7D">
        <w:rPr>
          <w:rFonts w:ascii="Calibri Light" w:eastAsia="Calibri Light" w:hAnsi="Calibri Light" w:cs="Calibri Light"/>
          <w:color w:val="000000" w:themeColor="text1"/>
          <w:sz w:val="22"/>
          <w:szCs w:val="22"/>
        </w:rPr>
        <w:t xml:space="preserve">, habitat </w:t>
      </w:r>
      <w:proofErr w:type="spellStart"/>
      <w:r w:rsidRPr="331DCF7D">
        <w:rPr>
          <w:rFonts w:ascii="Calibri Light" w:eastAsia="Calibri Light" w:hAnsi="Calibri Light" w:cs="Calibri Light"/>
          <w:color w:val="000000" w:themeColor="text1"/>
          <w:sz w:val="22"/>
          <w:szCs w:val="22"/>
        </w:rPr>
        <w:t>fragmentation</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ecosystem</w:t>
      </w:r>
      <w:proofErr w:type="spellEnd"/>
      <w:r w:rsidRPr="331DCF7D">
        <w:rPr>
          <w:rFonts w:ascii="Calibri Light" w:eastAsia="Calibri Light" w:hAnsi="Calibri Light" w:cs="Calibri Light"/>
          <w:color w:val="000000" w:themeColor="text1"/>
          <w:sz w:val="22"/>
          <w:szCs w:val="22"/>
        </w:rPr>
        <w:t xml:space="preserve"> dynamics.</w:t>
      </w:r>
    </w:p>
    <w:p w14:paraId="2E3D694A" w14:textId="15FA56F4" w:rsidR="00F27B15" w:rsidRPr="00A9259F" w:rsidRDefault="00F27B15" w:rsidP="00245166">
      <w:pPr>
        <w:pStyle w:val="ListParagraph"/>
        <w:numPr>
          <w:ilvl w:val="1"/>
          <w:numId w:val="5"/>
        </w:numPr>
        <w:shd w:val="clear" w:color="auto" w:fill="FFFFFF" w:themeFill="background1"/>
        <w:spacing w:before="120" w:after="120"/>
        <w:rPr>
          <w:rFonts w:ascii="Calibri Light" w:eastAsia="Calibri Light" w:hAnsi="Calibri Light" w:cs="Calibri Light"/>
          <w:color w:val="000000" w:themeColor="text1"/>
          <w:sz w:val="22"/>
          <w:szCs w:val="22"/>
        </w:rPr>
      </w:pPr>
      <w:proofErr w:type="spellStart"/>
      <w:ins w:id="89" w:author="Rodriguez, Jeronimo" w:date="2024-11-18T15:12:00Z" w16du:dateUtc="2024-11-18T20:12:00Z">
        <w:r>
          <w:rPr>
            <w:rFonts w:ascii="Calibri Light" w:eastAsia="Calibri Light" w:hAnsi="Calibri Light" w:cs="Calibri Light"/>
            <w:color w:val="000000" w:themeColor="text1"/>
            <w:sz w:val="22"/>
            <w:szCs w:val="22"/>
          </w:rPr>
          <w:t>Integrate</w:t>
        </w:r>
        <w:proofErr w:type="spellEnd"/>
        <w:r>
          <w:rPr>
            <w:rFonts w:ascii="Calibri Light" w:eastAsia="Calibri Light" w:hAnsi="Calibri Light" w:cs="Calibri Light"/>
            <w:color w:val="000000" w:themeColor="text1"/>
            <w:sz w:val="22"/>
            <w:szCs w:val="22"/>
          </w:rPr>
          <w:t xml:space="preserve"> </w:t>
        </w:r>
        <w:r w:rsidR="006A0922">
          <w:rPr>
            <w:rFonts w:ascii="Calibri Light" w:eastAsia="Calibri Light" w:hAnsi="Calibri Light" w:cs="Calibri Light"/>
            <w:color w:val="000000" w:themeColor="text1"/>
            <w:sz w:val="22"/>
            <w:szCs w:val="22"/>
          </w:rPr>
          <w:t xml:space="preserve">local expertise </w:t>
        </w:r>
        <w:proofErr w:type="spellStart"/>
        <w:r w:rsidR="006A0922">
          <w:rPr>
            <w:rFonts w:ascii="Calibri Light" w:eastAsia="Calibri Light" w:hAnsi="Calibri Light" w:cs="Calibri Light"/>
            <w:color w:val="000000" w:themeColor="text1"/>
            <w:sz w:val="22"/>
            <w:szCs w:val="22"/>
          </w:rPr>
          <w:t>to</w:t>
        </w:r>
        <w:proofErr w:type="spellEnd"/>
        <w:r w:rsidR="006A0922">
          <w:rPr>
            <w:rFonts w:ascii="Calibri Light" w:eastAsia="Calibri Light" w:hAnsi="Calibri Light" w:cs="Calibri Light"/>
            <w:color w:val="000000" w:themeColor="text1"/>
            <w:sz w:val="22"/>
            <w:szCs w:val="22"/>
          </w:rPr>
          <w:t xml:space="preserve"> </w:t>
        </w:r>
      </w:ins>
      <w:ins w:id="90" w:author="Rodriguez, Jeronimo" w:date="2024-11-18T15:18:00Z" w16du:dateUtc="2024-11-18T20:18:00Z">
        <w:r w:rsidR="00F94DC3">
          <w:rPr>
            <w:rFonts w:ascii="Calibri Light" w:eastAsia="Calibri Light" w:hAnsi="Calibri Light" w:cs="Calibri Light"/>
            <w:color w:val="000000" w:themeColor="text1"/>
            <w:sz w:val="22"/>
            <w:szCs w:val="22"/>
          </w:rPr>
          <w:t xml:space="preserve">improve </w:t>
        </w:r>
      </w:ins>
      <w:proofErr w:type="gramStart"/>
      <w:ins w:id="91" w:author="Rodriguez, Jeronimo" w:date="2024-11-20T09:38:00Z" w16du:dateUtc="2024-11-20T14:38:00Z">
        <w:r w:rsidR="00245166">
          <w:rPr>
            <w:rFonts w:ascii="Calibri Light" w:eastAsia="Calibri Light" w:hAnsi="Calibri Light" w:cs="Calibri Light"/>
            <w:color w:val="000000" w:themeColor="text1"/>
            <w:sz w:val="22"/>
            <w:szCs w:val="22"/>
          </w:rPr>
          <w:t xml:space="preserve">mapping </w:t>
        </w:r>
      </w:ins>
      <w:ins w:id="92" w:author="Rodriguez, Jeronimo" w:date="2024-11-18T15:18:00Z" w16du:dateUtc="2024-11-18T20:18:00Z">
        <w:r w:rsidR="009D449B">
          <w:rPr>
            <w:rFonts w:ascii="Calibri Light" w:eastAsia="Calibri Light" w:hAnsi="Calibri Light" w:cs="Calibri Light"/>
            <w:color w:val="000000" w:themeColor="text1"/>
            <w:sz w:val="22"/>
            <w:szCs w:val="22"/>
          </w:rPr>
          <w:t xml:space="preserve"> </w:t>
        </w:r>
        <w:proofErr w:type="spellStart"/>
        <w:r w:rsidR="009D449B">
          <w:rPr>
            <w:rFonts w:ascii="Calibri Light" w:eastAsia="Calibri Light" w:hAnsi="Calibri Light" w:cs="Calibri Light"/>
            <w:color w:val="000000" w:themeColor="text1"/>
            <w:sz w:val="22"/>
            <w:szCs w:val="22"/>
          </w:rPr>
          <w:t>accuracy</w:t>
        </w:r>
        <w:proofErr w:type="spellEnd"/>
        <w:proofErr w:type="gramEnd"/>
        <w:r w:rsidR="009D449B">
          <w:rPr>
            <w:rFonts w:ascii="Calibri Light" w:eastAsia="Calibri Light" w:hAnsi="Calibri Light" w:cs="Calibri Light"/>
            <w:color w:val="000000" w:themeColor="text1"/>
            <w:sz w:val="22"/>
            <w:szCs w:val="22"/>
          </w:rPr>
          <w:t xml:space="preserve"> </w:t>
        </w:r>
        <w:proofErr w:type="spellStart"/>
        <w:r w:rsidR="009D449B">
          <w:rPr>
            <w:rFonts w:ascii="Calibri Light" w:eastAsia="Calibri Light" w:hAnsi="Calibri Light" w:cs="Calibri Light"/>
            <w:color w:val="000000" w:themeColor="text1"/>
            <w:sz w:val="22"/>
            <w:szCs w:val="22"/>
          </w:rPr>
          <w:t>and</w:t>
        </w:r>
        <w:proofErr w:type="spellEnd"/>
        <w:r w:rsidR="009D449B">
          <w:rPr>
            <w:rFonts w:ascii="Calibri Light" w:eastAsia="Calibri Light" w:hAnsi="Calibri Light" w:cs="Calibri Light"/>
            <w:color w:val="000000" w:themeColor="text1"/>
            <w:sz w:val="22"/>
            <w:szCs w:val="22"/>
          </w:rPr>
          <w:t xml:space="preserve"> </w:t>
        </w:r>
        <w:proofErr w:type="spellStart"/>
        <w:r w:rsidR="009D449B">
          <w:rPr>
            <w:rFonts w:ascii="Calibri Light" w:eastAsia="Calibri Light" w:hAnsi="Calibri Light" w:cs="Calibri Light"/>
            <w:color w:val="000000" w:themeColor="text1"/>
            <w:sz w:val="22"/>
            <w:szCs w:val="22"/>
          </w:rPr>
          <w:t>valida</w:t>
        </w:r>
      </w:ins>
      <w:ins w:id="93" w:author="Rodriguez, Jeronimo" w:date="2024-11-18T15:19:00Z" w16du:dateUtc="2024-11-18T20:19:00Z">
        <w:r w:rsidR="009D449B">
          <w:rPr>
            <w:rFonts w:ascii="Calibri Light" w:eastAsia="Calibri Light" w:hAnsi="Calibri Light" w:cs="Calibri Light"/>
            <w:color w:val="000000" w:themeColor="text1"/>
            <w:sz w:val="22"/>
            <w:szCs w:val="22"/>
          </w:rPr>
          <w:t>te</w:t>
        </w:r>
        <w:proofErr w:type="spellEnd"/>
        <w:r w:rsidR="009D449B">
          <w:rPr>
            <w:rFonts w:ascii="Calibri Light" w:eastAsia="Calibri Light" w:hAnsi="Calibri Light" w:cs="Calibri Light"/>
            <w:color w:val="000000" w:themeColor="text1"/>
            <w:sz w:val="22"/>
            <w:szCs w:val="22"/>
          </w:rPr>
          <w:t xml:space="preserve"> </w:t>
        </w:r>
        <w:r w:rsidR="009D449B" w:rsidRPr="00A9259F">
          <w:rPr>
            <w:rFonts w:ascii="Calibri Light" w:eastAsia="Calibri Light" w:hAnsi="Calibri Light" w:cs="Calibri Light"/>
            <w:color w:val="000000" w:themeColor="text1"/>
            <w:sz w:val="22"/>
            <w:szCs w:val="22"/>
          </w:rPr>
          <w:t>outputs.</w:t>
        </w:r>
      </w:ins>
      <w:ins w:id="94" w:author="Rodriguez, Jeronimo" w:date="2024-11-18T15:13:00Z" w16du:dateUtc="2024-11-18T20:13:00Z">
        <w:r w:rsidR="006A0922" w:rsidRPr="00A9259F">
          <w:rPr>
            <w:rFonts w:ascii="Calibri Light" w:eastAsia="Calibri Light" w:hAnsi="Calibri Light" w:cs="Calibri Light"/>
            <w:color w:val="000000" w:themeColor="text1"/>
            <w:sz w:val="22"/>
            <w:szCs w:val="22"/>
          </w:rPr>
          <w:t xml:space="preserve"> </w:t>
        </w:r>
      </w:ins>
      <w:ins w:id="95" w:author="Rodriguez, Jeronimo" w:date="2024-11-18T15:12:00Z" w16du:dateUtc="2024-11-18T20:12:00Z">
        <w:r w:rsidR="006A0922" w:rsidRPr="00A9259F">
          <w:rPr>
            <w:rFonts w:ascii="Calibri Light" w:eastAsia="Calibri Light" w:hAnsi="Calibri Light" w:cs="Calibri Light"/>
            <w:color w:val="000000" w:themeColor="text1"/>
            <w:sz w:val="22"/>
            <w:szCs w:val="22"/>
          </w:rPr>
          <w:t xml:space="preserve"> </w:t>
        </w:r>
      </w:ins>
    </w:p>
    <w:p w14:paraId="59195D7D" w14:textId="1E548A96" w:rsidR="5A2060AD" w:rsidRDefault="5A2060AD" w:rsidP="331DCF7D">
      <w:pPr>
        <w:pStyle w:val="ListParagraph"/>
        <w:numPr>
          <w:ilvl w:val="1"/>
          <w:numId w:val="5"/>
        </w:numPr>
        <w:shd w:val="clear" w:color="auto" w:fill="FFFFFF" w:themeFill="background1"/>
        <w:spacing w:before="120" w:after="120"/>
        <w:rPr>
          <w:rFonts w:ascii="Calibri Light" w:eastAsia="Calibri Light" w:hAnsi="Calibri Light" w:cs="Calibri Light"/>
          <w:color w:val="000000" w:themeColor="text1"/>
          <w:sz w:val="22"/>
          <w:szCs w:val="22"/>
        </w:rPr>
      </w:pPr>
      <w:proofErr w:type="spellStart"/>
      <w:r w:rsidRPr="331DCF7D">
        <w:rPr>
          <w:rFonts w:ascii="Calibri Light" w:eastAsia="Calibri Light" w:hAnsi="Calibri Light" w:cs="Calibri Light"/>
          <w:color w:val="000000" w:themeColor="text1"/>
          <w:sz w:val="22"/>
          <w:szCs w:val="22"/>
        </w:rPr>
        <w:t>Integrate</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these</w:t>
      </w:r>
      <w:proofErr w:type="spellEnd"/>
      <w:r w:rsidRPr="331DCF7D">
        <w:rPr>
          <w:rFonts w:ascii="Calibri Light" w:eastAsia="Calibri Light" w:hAnsi="Calibri Light" w:cs="Calibri Light"/>
          <w:color w:val="000000" w:themeColor="text1"/>
          <w:sz w:val="22"/>
          <w:szCs w:val="22"/>
        </w:rPr>
        <w:t xml:space="preserve"> data sets </w:t>
      </w:r>
      <w:proofErr w:type="spellStart"/>
      <w:r w:rsidRPr="331DCF7D">
        <w:rPr>
          <w:rFonts w:ascii="Calibri Light" w:eastAsia="Calibri Light" w:hAnsi="Calibri Light" w:cs="Calibri Light"/>
          <w:color w:val="000000" w:themeColor="text1"/>
          <w:sz w:val="22"/>
          <w:szCs w:val="22"/>
        </w:rPr>
        <w:t>with</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ground-based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biodiversity</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monitoring</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techniques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such</w:t>
      </w:r>
      <w:proofErr w:type="spellEnd"/>
      <w:r w:rsidRPr="331DCF7D">
        <w:rPr>
          <w:rFonts w:ascii="Calibri Light" w:eastAsia="Calibri Light" w:hAnsi="Calibri Light" w:cs="Calibri Light"/>
          <w:color w:val="000000" w:themeColor="text1"/>
          <w:sz w:val="22"/>
          <w:szCs w:val="22"/>
        </w:rPr>
        <w:t xml:space="preserve"> as </w:t>
      </w:r>
      <w:proofErr w:type="spellStart"/>
      <w:r w:rsidRPr="331DCF7D">
        <w:rPr>
          <w:rFonts w:ascii="Calibri Light" w:eastAsia="Calibri Light" w:hAnsi="Calibri Light" w:cs="Calibri Light"/>
          <w:color w:val="000000" w:themeColor="text1"/>
          <w:sz w:val="22"/>
          <w:szCs w:val="22"/>
        </w:rPr>
        <w:t>eDNA</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analysis</w:t>
      </w:r>
      <w:proofErr w:type="spellEnd"/>
      <w:r w:rsidRPr="331DCF7D">
        <w:rPr>
          <w:rFonts w:ascii="Calibri Light" w:eastAsia="Calibri Light" w:hAnsi="Calibri Light" w:cs="Calibri Light"/>
          <w:color w:val="000000" w:themeColor="text1"/>
          <w:sz w:val="22"/>
          <w:szCs w:val="22"/>
        </w:rPr>
        <w:t xml:space="preserve"> for </w:t>
      </w:r>
      <w:proofErr w:type="spellStart"/>
      <w:r w:rsidRPr="331DCF7D">
        <w:rPr>
          <w:rFonts w:ascii="Calibri Light" w:eastAsia="Calibri Light" w:hAnsi="Calibri Light" w:cs="Calibri Light"/>
          <w:color w:val="000000" w:themeColor="text1"/>
          <w:sz w:val="22"/>
          <w:szCs w:val="22"/>
        </w:rPr>
        <w:t>species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richness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traditional</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surveys</w:t>
      </w:r>
      <w:proofErr w:type="spellEnd"/>
      <w:r w:rsidRPr="331DCF7D">
        <w:rPr>
          <w:rFonts w:ascii="Calibri Light" w:eastAsia="Calibri Light" w:hAnsi="Calibri Light" w:cs="Calibri Light"/>
          <w:color w:val="000000" w:themeColor="text1"/>
          <w:sz w:val="22"/>
          <w:szCs w:val="22"/>
        </w:rPr>
        <w:t xml:space="preserve"> for </w:t>
      </w:r>
      <w:r w:rsidR="205EFE44" w:rsidRPr="331DCF7D">
        <w:rPr>
          <w:rFonts w:ascii="Calibri Light" w:eastAsia="Calibri Light" w:hAnsi="Calibri Light" w:cs="Calibri Light"/>
          <w:color w:val="000000" w:themeColor="text1"/>
          <w:sz w:val="22"/>
          <w:szCs w:val="22"/>
        </w:rPr>
        <w:t>fauna</w:t>
      </w:r>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abundance</w:t>
      </w:r>
      <w:proofErr w:type="spellEnd"/>
      <w:r w:rsidRPr="331DCF7D">
        <w:rPr>
          <w:rFonts w:ascii="Calibri Light" w:eastAsia="Calibri Light" w:hAnsi="Calibri Light" w:cs="Calibri Light"/>
          <w:color w:val="000000" w:themeColor="text1"/>
          <w:sz w:val="22"/>
          <w:szCs w:val="22"/>
        </w:rPr>
        <w:t>.</w:t>
      </w:r>
    </w:p>
    <w:p w14:paraId="2CF0F843" w14:textId="7DCA16C0" w:rsidR="5A2060AD" w:rsidRDefault="5A2060AD" w:rsidP="331DCF7D">
      <w:pPr>
        <w:pStyle w:val="ListParagraph"/>
        <w:numPr>
          <w:ilvl w:val="1"/>
          <w:numId w:val="5"/>
        </w:numPr>
        <w:shd w:val="clear" w:color="auto" w:fill="FFFFFF" w:themeFill="background1"/>
        <w:spacing w:before="120" w:after="120"/>
        <w:rPr>
          <w:rFonts w:ascii="Calibri Light" w:eastAsia="Calibri Light" w:hAnsi="Calibri Light" w:cs="Calibri Light"/>
          <w:color w:val="000000" w:themeColor="text1"/>
          <w:sz w:val="22"/>
          <w:szCs w:val="22"/>
        </w:rPr>
      </w:pPr>
      <w:proofErr w:type="spellStart"/>
      <w:r w:rsidRPr="331DCF7D">
        <w:rPr>
          <w:rFonts w:ascii="Calibri Light" w:eastAsia="Calibri Light" w:hAnsi="Calibri Light" w:cs="Calibri Light"/>
          <w:color w:val="000000" w:themeColor="text1"/>
          <w:sz w:val="22"/>
          <w:szCs w:val="22"/>
        </w:rPr>
        <w:t>Perform</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spatial</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analysis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to</w:t>
      </w:r>
      <w:proofErr w:type="spellEnd"/>
      <w:r w:rsidRPr="331DCF7D">
        <w:rPr>
          <w:rFonts w:ascii="Calibri Light" w:eastAsia="Calibri Light" w:hAnsi="Calibri Light" w:cs="Calibri Light"/>
          <w:color w:val="000000" w:themeColor="text1"/>
          <w:sz w:val="22"/>
          <w:szCs w:val="22"/>
        </w:rPr>
        <w:t xml:space="preserve"> correlate </w:t>
      </w:r>
      <w:proofErr w:type="spellStart"/>
      <w:r w:rsidRPr="331DCF7D">
        <w:rPr>
          <w:rFonts w:ascii="Calibri Light" w:eastAsia="Calibri Light" w:hAnsi="Calibri Light" w:cs="Calibri Light"/>
          <w:color w:val="000000" w:themeColor="text1"/>
          <w:sz w:val="22"/>
          <w:szCs w:val="22"/>
        </w:rPr>
        <w:t>biodiversity</w:t>
      </w:r>
      <w:proofErr w:type="spellEnd"/>
      <w:r w:rsidRPr="331DCF7D">
        <w:rPr>
          <w:rFonts w:ascii="Calibri Light" w:eastAsia="Calibri Light" w:hAnsi="Calibri Light" w:cs="Calibri Light"/>
          <w:color w:val="000000" w:themeColor="text1"/>
          <w:sz w:val="22"/>
          <w:szCs w:val="22"/>
        </w:rPr>
        <w:t xml:space="preserve"> data </w:t>
      </w:r>
      <w:proofErr w:type="spellStart"/>
      <w:r w:rsidRPr="331DCF7D">
        <w:rPr>
          <w:rFonts w:ascii="Calibri Light" w:eastAsia="Calibri Light" w:hAnsi="Calibri Light" w:cs="Calibri Light"/>
          <w:color w:val="000000" w:themeColor="text1"/>
          <w:sz w:val="22"/>
          <w:szCs w:val="22"/>
        </w:rPr>
        <w:t>with</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environmental</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variables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habitat </w:t>
      </w:r>
      <w:proofErr w:type="spellStart"/>
      <w:r w:rsidRPr="331DCF7D">
        <w:rPr>
          <w:rFonts w:ascii="Calibri Light" w:eastAsia="Calibri Light" w:hAnsi="Calibri Light" w:cs="Calibri Light"/>
          <w:color w:val="000000" w:themeColor="text1"/>
          <w:sz w:val="22"/>
          <w:szCs w:val="22"/>
        </w:rPr>
        <w:t>metrics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derived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from</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satellite</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imagery</w:t>
      </w:r>
      <w:proofErr w:type="spellEnd"/>
      <w:r w:rsidRPr="331DCF7D">
        <w:rPr>
          <w:rFonts w:ascii="Calibri Light" w:eastAsia="Calibri Light" w:hAnsi="Calibri Light" w:cs="Calibri Light"/>
          <w:color w:val="000000" w:themeColor="text1"/>
          <w:sz w:val="22"/>
          <w:szCs w:val="22"/>
        </w:rPr>
        <w:t>.</w:t>
      </w:r>
    </w:p>
    <w:p w14:paraId="62690D4A" w14:textId="09B94DF1" w:rsidR="5A2060AD" w:rsidRDefault="5A2060AD" w:rsidP="331DCF7D">
      <w:pPr>
        <w:pStyle w:val="ListParagraph"/>
        <w:numPr>
          <w:ilvl w:val="1"/>
          <w:numId w:val="5"/>
        </w:numPr>
        <w:shd w:val="clear" w:color="auto" w:fill="FFFFFF" w:themeFill="background1"/>
        <w:spacing w:before="120" w:after="120"/>
        <w:rPr>
          <w:rFonts w:ascii="Calibri Light" w:eastAsia="Calibri Light" w:hAnsi="Calibri Light" w:cs="Calibri Light"/>
          <w:color w:val="000000" w:themeColor="text1"/>
          <w:sz w:val="22"/>
          <w:szCs w:val="22"/>
        </w:rPr>
      </w:pPr>
      <w:proofErr w:type="spellStart"/>
      <w:r w:rsidRPr="331DCF7D">
        <w:rPr>
          <w:rFonts w:ascii="Calibri Light" w:eastAsia="Calibri Light" w:hAnsi="Calibri Light" w:cs="Calibri Light"/>
          <w:color w:val="000000" w:themeColor="text1"/>
          <w:sz w:val="22"/>
          <w:szCs w:val="22"/>
        </w:rPr>
        <w:t>Conduct</w:t>
      </w:r>
      <w:proofErr w:type="spellEnd"/>
      <w:r w:rsidRPr="331DCF7D">
        <w:rPr>
          <w:rFonts w:ascii="Calibri Light" w:eastAsia="Calibri Light" w:hAnsi="Calibri Light" w:cs="Calibri Light"/>
          <w:color w:val="000000" w:themeColor="text1"/>
          <w:sz w:val="22"/>
          <w:szCs w:val="22"/>
        </w:rPr>
        <w:t xml:space="preserve"> temporal </w:t>
      </w:r>
      <w:proofErr w:type="spellStart"/>
      <w:r w:rsidRPr="331DCF7D">
        <w:rPr>
          <w:rFonts w:ascii="Calibri Light" w:eastAsia="Calibri Light" w:hAnsi="Calibri Light" w:cs="Calibri Light"/>
          <w:color w:val="000000" w:themeColor="text1"/>
          <w:sz w:val="22"/>
          <w:szCs w:val="22"/>
        </w:rPr>
        <w:t>analysis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to</w:t>
      </w:r>
      <w:proofErr w:type="spellEnd"/>
      <w:r w:rsidRPr="331DCF7D">
        <w:rPr>
          <w:rFonts w:ascii="Calibri Light" w:eastAsia="Calibri Light" w:hAnsi="Calibri Light" w:cs="Calibri Light"/>
          <w:color w:val="000000" w:themeColor="text1"/>
          <w:sz w:val="22"/>
          <w:szCs w:val="22"/>
        </w:rPr>
        <w:t xml:space="preserve"> monitor </w:t>
      </w:r>
      <w:proofErr w:type="spellStart"/>
      <w:r w:rsidRPr="331DCF7D">
        <w:rPr>
          <w:rFonts w:ascii="Calibri Light" w:eastAsia="Calibri Light" w:hAnsi="Calibri Light" w:cs="Calibri Light"/>
          <w:color w:val="000000" w:themeColor="text1"/>
          <w:sz w:val="22"/>
          <w:szCs w:val="22"/>
        </w:rPr>
        <w:t>changes</w:t>
      </w:r>
      <w:proofErr w:type="spellEnd"/>
      <w:r w:rsidRPr="331DCF7D">
        <w:rPr>
          <w:rFonts w:ascii="Calibri Light" w:eastAsia="Calibri Light" w:hAnsi="Calibri Light" w:cs="Calibri Light"/>
          <w:color w:val="000000" w:themeColor="text1"/>
          <w:sz w:val="22"/>
          <w:szCs w:val="22"/>
        </w:rPr>
        <w:t xml:space="preserve"> over time, </w:t>
      </w:r>
      <w:proofErr w:type="spellStart"/>
      <w:r w:rsidRPr="331DCF7D">
        <w:rPr>
          <w:rFonts w:ascii="Calibri Light" w:eastAsia="Calibri Light" w:hAnsi="Calibri Light" w:cs="Calibri Light"/>
          <w:color w:val="000000" w:themeColor="text1"/>
          <w:sz w:val="22"/>
          <w:szCs w:val="22"/>
        </w:rPr>
        <w:t>assessing</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the</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impact</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of</w:t>
      </w:r>
      <w:proofErr w:type="spellEnd"/>
      <w:r w:rsidRPr="331DCF7D">
        <w:rPr>
          <w:rFonts w:ascii="Calibri Light" w:eastAsia="Calibri Light" w:hAnsi="Calibri Light" w:cs="Calibri Light"/>
          <w:color w:val="000000" w:themeColor="text1"/>
          <w:sz w:val="22"/>
          <w:szCs w:val="22"/>
        </w:rPr>
        <w:t xml:space="preserve"> NBS </w:t>
      </w:r>
      <w:proofErr w:type="spellStart"/>
      <w:r w:rsidRPr="331DCF7D">
        <w:rPr>
          <w:rFonts w:ascii="Calibri Light" w:eastAsia="Calibri Light" w:hAnsi="Calibri Light" w:cs="Calibri Light"/>
          <w:color w:val="000000" w:themeColor="text1"/>
          <w:sz w:val="22"/>
          <w:szCs w:val="22"/>
        </w:rPr>
        <w:t>interventions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on</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biodiversity</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metrics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functional</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connectivity</w:t>
      </w:r>
      <w:proofErr w:type="spellEnd"/>
      <w:r w:rsidRPr="331DCF7D">
        <w:rPr>
          <w:rFonts w:ascii="Calibri Light" w:eastAsia="Calibri Light" w:hAnsi="Calibri Light" w:cs="Calibri Light"/>
          <w:color w:val="000000" w:themeColor="text1"/>
          <w:sz w:val="22"/>
          <w:szCs w:val="22"/>
        </w:rPr>
        <w:t>.</w:t>
      </w:r>
    </w:p>
    <w:p w14:paraId="2D1B3ED3" w14:textId="487AE9EA" w:rsidR="335E42C5" w:rsidRDefault="335E42C5" w:rsidP="335E42C5">
      <w:pPr>
        <w:pStyle w:val="ListParagraph"/>
        <w:shd w:val="clear" w:color="auto" w:fill="FFFFFF" w:themeFill="background1"/>
        <w:spacing w:before="120" w:after="120"/>
        <w:ind w:left="1440"/>
        <w:rPr>
          <w:rFonts w:ascii="Calibri Light" w:eastAsia="Calibri Light" w:hAnsi="Calibri Light" w:cs="Calibri Light"/>
          <w:color w:val="000000" w:themeColor="text1"/>
          <w:sz w:val="22"/>
          <w:szCs w:val="22"/>
        </w:rPr>
      </w:pPr>
    </w:p>
    <w:p w14:paraId="2F5783B0" w14:textId="564FBF34" w:rsidR="63D3443E" w:rsidRPr="00E53A62" w:rsidRDefault="63D3443E" w:rsidP="7EC4E02F">
      <w:pPr>
        <w:pStyle w:val="ListParagraph"/>
        <w:numPr>
          <w:ilvl w:val="0"/>
          <w:numId w:val="6"/>
        </w:numPr>
        <w:shd w:val="clear" w:color="auto" w:fill="FFFFFF" w:themeFill="background1"/>
        <w:spacing w:before="240" w:after="240"/>
        <w:rPr>
          <w:rFonts w:ascii="Calibri Light" w:eastAsia="Calibri Light" w:hAnsi="Calibri Light" w:cs="Calibri Light"/>
          <w:b/>
          <w:color w:val="000000" w:themeColor="text1"/>
          <w:sz w:val="22"/>
          <w:szCs w:val="22"/>
          <w:lang w:val="en-US"/>
        </w:rPr>
      </w:pPr>
      <w:r w:rsidRPr="7EC4E02F">
        <w:rPr>
          <w:rFonts w:ascii="Calibri Light" w:eastAsia="Calibri Light" w:hAnsi="Calibri Light" w:cs="Calibri Light"/>
          <w:b/>
          <w:color w:val="000000" w:themeColor="text1"/>
          <w:sz w:val="22"/>
          <w:szCs w:val="22"/>
        </w:rPr>
        <w:t>Habita</w:t>
      </w:r>
      <w:ins w:id="96" w:author="Rodriguez, Jeronimo" w:date="2024-11-18T15:18:00Z" w16du:dateUtc="2024-11-18T20:18:00Z">
        <w:r w:rsidR="00B26199">
          <w:rPr>
            <w:rFonts w:ascii="Calibri Light" w:eastAsia="Calibri Light" w:hAnsi="Calibri Light" w:cs="Calibri Light"/>
            <w:b/>
            <w:color w:val="000000" w:themeColor="text1"/>
            <w:sz w:val="22"/>
            <w:szCs w:val="22"/>
          </w:rPr>
          <w:t>t</w:t>
        </w:r>
      </w:ins>
      <w:r w:rsidRPr="7EC4E02F">
        <w:rPr>
          <w:rFonts w:ascii="Calibri Light" w:eastAsia="Calibri Light" w:hAnsi="Calibri Light" w:cs="Calibri Light"/>
          <w:b/>
          <w:color w:val="000000" w:themeColor="text1"/>
          <w:sz w:val="22"/>
          <w:szCs w:val="22"/>
        </w:rPr>
        <w:t xml:space="preserve"> </w:t>
      </w:r>
      <w:r w:rsidRPr="00E53A62">
        <w:rPr>
          <w:rFonts w:ascii="Calibri Light" w:eastAsia="Calibri Light" w:hAnsi="Calibri Light" w:cs="Calibri Light"/>
          <w:b/>
          <w:color w:val="000000" w:themeColor="text1"/>
          <w:sz w:val="22"/>
          <w:szCs w:val="22"/>
          <w:lang w:val="en-US"/>
        </w:rPr>
        <w:t>restoration impacts</w:t>
      </w:r>
    </w:p>
    <w:p w14:paraId="4BA0AE39" w14:textId="0804F8FB" w:rsidR="365DD5A3" w:rsidRPr="00E53A62" w:rsidRDefault="365DD5A3" w:rsidP="6FD9CA1F">
      <w:pPr>
        <w:pStyle w:val="ListParagraph"/>
        <w:numPr>
          <w:ilvl w:val="0"/>
          <w:numId w:val="5"/>
        </w:numPr>
        <w:shd w:val="clear" w:color="auto" w:fill="FFFFFF" w:themeFill="background1"/>
        <w:spacing w:before="120" w:after="120"/>
        <w:ind w:left="1440"/>
        <w:rPr>
          <w:rFonts w:ascii="Calibri Light" w:eastAsia="Calibri Light" w:hAnsi="Calibri Light" w:cs="Calibri Light"/>
          <w:color w:val="000000" w:themeColor="text1"/>
          <w:sz w:val="22"/>
          <w:szCs w:val="22"/>
          <w:lang w:val="en-US"/>
        </w:rPr>
      </w:pPr>
      <w:r w:rsidRPr="00E53A62">
        <w:rPr>
          <w:rFonts w:ascii="Calibri Light" w:eastAsia="Calibri Light" w:hAnsi="Calibri Light" w:cs="Calibri Light"/>
          <w:color w:val="000000" w:themeColor="text1"/>
          <w:sz w:val="22"/>
          <w:szCs w:val="22"/>
          <w:lang w:val="en-US"/>
        </w:rPr>
        <w:t>Biodiversity Monitoring</w:t>
      </w:r>
      <w:r w:rsidR="133BE9CF" w:rsidRPr="00E53A62">
        <w:rPr>
          <w:rFonts w:ascii="Calibri Light" w:eastAsia="Calibri Light" w:hAnsi="Calibri Light" w:cs="Calibri Light"/>
          <w:color w:val="000000" w:themeColor="text1"/>
          <w:sz w:val="22"/>
          <w:szCs w:val="22"/>
          <w:lang w:val="en-US"/>
        </w:rPr>
        <w:t xml:space="preserve"> Integration: </w:t>
      </w:r>
      <w:r w:rsidR="4285106C" w:rsidRPr="00E53A62">
        <w:rPr>
          <w:rFonts w:ascii="Calibri Light" w:eastAsia="Calibri Light" w:hAnsi="Calibri Light" w:cs="Calibri Light"/>
          <w:color w:val="000000" w:themeColor="text1"/>
          <w:sz w:val="22"/>
          <w:szCs w:val="22"/>
          <w:lang w:val="en-US"/>
        </w:rPr>
        <w:t xml:space="preserve">Restoration sites are monitored using eDNA, fauna surveys, and camera traps to track species richness and the return of indicator </w:t>
      </w:r>
      <w:r w:rsidR="4285106C" w:rsidRPr="00E53A62">
        <w:rPr>
          <w:rFonts w:ascii="Calibri Light" w:eastAsia="Calibri Light" w:hAnsi="Calibri Light" w:cs="Calibri Light"/>
          <w:color w:val="000000" w:themeColor="text1"/>
          <w:sz w:val="22"/>
          <w:szCs w:val="22"/>
          <w:lang w:val="en-US"/>
        </w:rPr>
        <w:lastRenderedPageBreak/>
        <w:t>species. This integrated data supports consistent biodiversity assessment across methods.</w:t>
      </w:r>
    </w:p>
    <w:p w14:paraId="609644AB" w14:textId="6E0F8D6B" w:rsidR="133BE9CF" w:rsidRPr="00E53A62" w:rsidRDefault="2926F62C" w:rsidP="6FD9CA1F">
      <w:pPr>
        <w:pStyle w:val="ListParagraph"/>
        <w:numPr>
          <w:ilvl w:val="0"/>
          <w:numId w:val="5"/>
        </w:numPr>
        <w:shd w:val="clear" w:color="auto" w:fill="FFFFFF" w:themeFill="background1"/>
        <w:spacing w:before="120" w:after="120"/>
        <w:ind w:left="1440"/>
        <w:rPr>
          <w:rFonts w:ascii="Calibri Light" w:eastAsia="Calibri Light" w:hAnsi="Calibri Light" w:cs="Calibri Light"/>
          <w:color w:val="000000" w:themeColor="text1"/>
          <w:sz w:val="22"/>
          <w:szCs w:val="22"/>
          <w:lang w:val="en-US"/>
        </w:rPr>
      </w:pPr>
      <w:r w:rsidRPr="4C91B0B5">
        <w:rPr>
          <w:rFonts w:ascii="Calibri Light" w:eastAsia="Calibri Light" w:hAnsi="Calibri Light" w:cs="Calibri Light"/>
          <w:color w:val="000000" w:themeColor="text1"/>
          <w:sz w:val="22"/>
          <w:szCs w:val="22"/>
          <w:lang w:val="en-US"/>
        </w:rPr>
        <w:t xml:space="preserve">In synergy with point 6, </w:t>
      </w:r>
      <w:r w:rsidRPr="6D2FC908">
        <w:rPr>
          <w:rFonts w:ascii="Calibri Light" w:eastAsia="Calibri Light" w:hAnsi="Calibri Light" w:cs="Calibri Light"/>
          <w:color w:val="000000" w:themeColor="text1"/>
          <w:sz w:val="22"/>
          <w:szCs w:val="22"/>
          <w:lang w:val="en-US"/>
        </w:rPr>
        <w:t>f</w:t>
      </w:r>
      <w:r w:rsidR="133BE9CF" w:rsidRPr="6D2FC908">
        <w:rPr>
          <w:rFonts w:ascii="Calibri Light" w:eastAsia="Calibri Light" w:hAnsi="Calibri Light" w:cs="Calibri Light"/>
          <w:color w:val="000000" w:themeColor="text1"/>
          <w:sz w:val="22"/>
          <w:szCs w:val="22"/>
          <w:lang w:val="en-US"/>
        </w:rPr>
        <w:t>unctional</w:t>
      </w:r>
      <w:r w:rsidR="133BE9CF" w:rsidRPr="00E53A62">
        <w:rPr>
          <w:rFonts w:ascii="Calibri Light" w:eastAsia="Calibri Light" w:hAnsi="Calibri Light" w:cs="Calibri Light"/>
          <w:color w:val="000000" w:themeColor="text1"/>
          <w:sz w:val="22"/>
          <w:szCs w:val="22"/>
          <w:lang w:val="en-US"/>
        </w:rPr>
        <w:t xml:space="preserve"> Connectivity: Using satellite data, restoration areas </w:t>
      </w:r>
      <w:commentRangeStart w:id="97"/>
      <w:commentRangeStart w:id="98"/>
      <w:r w:rsidR="133BE9CF" w:rsidRPr="00E53A62">
        <w:rPr>
          <w:rFonts w:ascii="Calibri Light" w:eastAsia="Calibri Light" w:hAnsi="Calibri Light" w:cs="Calibri Light"/>
          <w:color w:val="000000" w:themeColor="text1"/>
          <w:sz w:val="22"/>
          <w:szCs w:val="22"/>
          <w:lang w:val="en-US"/>
        </w:rPr>
        <w:t>are evaluated for their role in landscape connectivity, assessing corridors that aid species movement.</w:t>
      </w:r>
      <w:commentRangeEnd w:id="97"/>
      <w:r w:rsidR="00DA2285">
        <w:rPr>
          <w:rStyle w:val="CommentReference"/>
        </w:rPr>
        <w:commentReference w:id="97"/>
      </w:r>
      <w:commentRangeEnd w:id="98"/>
      <w:r w:rsidR="00E53A62">
        <w:rPr>
          <w:rStyle w:val="CommentReference"/>
        </w:rPr>
        <w:commentReference w:id="98"/>
      </w:r>
    </w:p>
    <w:p w14:paraId="41EFD7C7" w14:textId="5369BC78" w:rsidR="775B9D7B" w:rsidRPr="00E53A62" w:rsidRDefault="775B9D7B" w:rsidP="775B9D7B">
      <w:pPr>
        <w:pStyle w:val="ListParagraph"/>
        <w:shd w:val="clear" w:color="auto" w:fill="FFFFFF" w:themeFill="background1"/>
        <w:spacing w:before="120" w:after="120"/>
        <w:rPr>
          <w:rFonts w:ascii="Calibri Light" w:eastAsia="Calibri Light" w:hAnsi="Calibri Light" w:cs="Calibri Light"/>
          <w:color w:val="000000" w:themeColor="text1"/>
          <w:sz w:val="22"/>
          <w:szCs w:val="22"/>
          <w:lang w:val="en-US"/>
        </w:rPr>
      </w:pPr>
    </w:p>
    <w:p w14:paraId="30B8C47C" w14:textId="39112A45" w:rsidR="66196D42" w:rsidRPr="00E53A62" w:rsidRDefault="66196D42" w:rsidP="331DCF7D">
      <w:pPr>
        <w:pStyle w:val="ListParagraph"/>
        <w:numPr>
          <w:ilvl w:val="0"/>
          <w:numId w:val="6"/>
        </w:numPr>
        <w:shd w:val="clear" w:color="auto" w:fill="FFFFFF" w:themeFill="background1"/>
        <w:spacing w:before="240" w:after="240"/>
        <w:rPr>
          <w:rFonts w:ascii="Calibri Light" w:eastAsia="Calibri Light" w:hAnsi="Calibri Light" w:cs="Calibri Light"/>
          <w:b/>
          <w:bCs/>
          <w:color w:val="000000" w:themeColor="text1"/>
          <w:sz w:val="22"/>
          <w:szCs w:val="22"/>
          <w:lang w:val="en-US"/>
        </w:rPr>
      </w:pPr>
      <w:r w:rsidRPr="00E53A62">
        <w:rPr>
          <w:rFonts w:ascii="Calibri Light" w:eastAsia="Calibri Light" w:hAnsi="Calibri Light" w:cs="Calibri Light"/>
          <w:b/>
          <w:bCs/>
          <w:color w:val="000000" w:themeColor="text1"/>
          <w:sz w:val="22"/>
          <w:szCs w:val="22"/>
          <w:lang w:val="en-US"/>
        </w:rPr>
        <w:t>Functional Connectivity Monitoring:</w:t>
      </w:r>
    </w:p>
    <w:p w14:paraId="2508071D" w14:textId="43E4D1C2" w:rsidR="66196D42" w:rsidRPr="00E53A62" w:rsidRDefault="66196D42" w:rsidP="331DCF7D">
      <w:pPr>
        <w:pStyle w:val="ListParagraph"/>
        <w:numPr>
          <w:ilvl w:val="1"/>
          <w:numId w:val="5"/>
        </w:numPr>
        <w:shd w:val="clear" w:color="auto" w:fill="FFFFFF" w:themeFill="background1"/>
        <w:spacing w:before="120" w:after="120"/>
        <w:rPr>
          <w:rFonts w:ascii="Calibri Light" w:eastAsia="Calibri Light" w:hAnsi="Calibri Light" w:cs="Calibri Light"/>
          <w:color w:val="000000" w:themeColor="text1"/>
          <w:sz w:val="22"/>
          <w:szCs w:val="22"/>
          <w:lang w:val="en-US"/>
        </w:rPr>
      </w:pPr>
      <w:r w:rsidRPr="00E53A62">
        <w:rPr>
          <w:rFonts w:ascii="Calibri Light" w:eastAsia="Calibri Light" w:hAnsi="Calibri Light" w:cs="Calibri Light"/>
          <w:color w:val="000000" w:themeColor="text1"/>
          <w:sz w:val="22"/>
          <w:szCs w:val="22"/>
          <w:lang w:val="en-US"/>
        </w:rPr>
        <w:t>Assess functional connectivity by analyzing movement patterns of selected species, habitat corridors, and landscape permeability using satellite data and ground-based tracking methods.</w:t>
      </w:r>
    </w:p>
    <w:p w14:paraId="58FCB3D9" w14:textId="7DB607EC" w:rsidR="66196D42" w:rsidRPr="00E53A62" w:rsidRDefault="66196D42" w:rsidP="331DCF7D">
      <w:pPr>
        <w:pStyle w:val="ListParagraph"/>
        <w:numPr>
          <w:ilvl w:val="1"/>
          <w:numId w:val="5"/>
        </w:numPr>
        <w:shd w:val="clear" w:color="auto" w:fill="FFFFFF" w:themeFill="background1"/>
        <w:spacing w:before="120" w:after="120"/>
        <w:rPr>
          <w:rFonts w:ascii="Calibri Light" w:eastAsia="Calibri Light" w:hAnsi="Calibri Light" w:cs="Calibri Light"/>
          <w:color w:val="000000" w:themeColor="text1"/>
          <w:sz w:val="22"/>
          <w:szCs w:val="22"/>
          <w:lang w:val="en-US"/>
        </w:rPr>
      </w:pPr>
      <w:r w:rsidRPr="00E53A62">
        <w:rPr>
          <w:rFonts w:ascii="Calibri Light" w:eastAsia="Calibri Light" w:hAnsi="Calibri Light" w:cs="Calibri Light"/>
          <w:color w:val="000000" w:themeColor="text1"/>
          <w:sz w:val="22"/>
          <w:szCs w:val="22"/>
          <w:lang w:val="en-US"/>
        </w:rPr>
        <w:t>Develop connectivity models to identify critical corridors and assess the impact of NBS interventions on ecosystem connectivity.</w:t>
      </w:r>
    </w:p>
    <w:p w14:paraId="1FD98451" w14:textId="4AE1FE0F" w:rsidR="66196D42" w:rsidRPr="00E53A62" w:rsidRDefault="66196D42" w:rsidP="331DCF7D">
      <w:pPr>
        <w:pStyle w:val="ListParagraph"/>
        <w:numPr>
          <w:ilvl w:val="0"/>
          <w:numId w:val="6"/>
        </w:numPr>
        <w:shd w:val="clear" w:color="auto" w:fill="FFFFFF" w:themeFill="background1"/>
        <w:spacing w:before="240" w:after="240"/>
        <w:rPr>
          <w:rFonts w:ascii="Calibri Light" w:eastAsia="Calibri Light" w:hAnsi="Calibri Light" w:cs="Calibri Light"/>
          <w:b/>
          <w:color w:val="000000" w:themeColor="text1"/>
          <w:sz w:val="22"/>
          <w:szCs w:val="22"/>
        </w:rPr>
      </w:pPr>
      <w:r w:rsidRPr="721344C8">
        <w:rPr>
          <w:rFonts w:ascii="Calibri Light" w:eastAsia="Calibri Light" w:hAnsi="Calibri Light" w:cs="Calibri Light"/>
          <w:b/>
          <w:color w:val="000000" w:themeColor="text1"/>
          <w:sz w:val="22"/>
          <w:szCs w:val="22"/>
        </w:rPr>
        <w:t>Protocol Development for Landscape-Level Monitoring:</w:t>
      </w:r>
    </w:p>
    <w:p w14:paraId="406E2ADA" w14:textId="24B0E84E" w:rsidR="66196D42" w:rsidRPr="00E53A62" w:rsidRDefault="66196D42" w:rsidP="331DCF7D">
      <w:pPr>
        <w:pStyle w:val="ListParagraph"/>
        <w:numPr>
          <w:ilvl w:val="1"/>
          <w:numId w:val="5"/>
        </w:numPr>
        <w:shd w:val="clear" w:color="auto" w:fill="FFFFFF" w:themeFill="background1"/>
        <w:spacing w:before="120" w:after="120"/>
        <w:rPr>
          <w:rFonts w:ascii="Calibri Light" w:eastAsia="Calibri Light" w:hAnsi="Calibri Light" w:cs="Calibri Light"/>
          <w:color w:val="000000" w:themeColor="text1"/>
          <w:sz w:val="22"/>
          <w:szCs w:val="22"/>
        </w:rPr>
      </w:pPr>
      <w:r w:rsidRPr="721344C8">
        <w:rPr>
          <w:rFonts w:ascii="Calibri Light" w:eastAsia="Calibri Light" w:hAnsi="Calibri Light" w:cs="Calibri Light"/>
          <w:color w:val="000000" w:themeColor="text1"/>
          <w:sz w:val="22"/>
          <w:szCs w:val="22"/>
        </w:rPr>
        <w:t>Develop standardized protocols for biodiversity and functional connectivity monitoring that can be applied to other landscapes beyond the Yucatan Peninsula and MDD.</w:t>
      </w:r>
    </w:p>
    <w:p w14:paraId="09343D55" w14:textId="109E3B3E" w:rsidR="66196D42" w:rsidRPr="00E53A62" w:rsidRDefault="66196D42" w:rsidP="331DCF7D">
      <w:pPr>
        <w:pStyle w:val="ListParagraph"/>
        <w:numPr>
          <w:ilvl w:val="1"/>
          <w:numId w:val="5"/>
        </w:numPr>
        <w:shd w:val="clear" w:color="auto" w:fill="FFFFFF" w:themeFill="background1"/>
        <w:spacing w:before="120" w:after="120"/>
        <w:rPr>
          <w:rFonts w:ascii="Calibri Light" w:eastAsia="Calibri Light" w:hAnsi="Calibri Light" w:cs="Calibri Light"/>
          <w:color w:val="000000" w:themeColor="text1"/>
          <w:sz w:val="22"/>
          <w:szCs w:val="22"/>
          <w:lang w:val="en-US"/>
        </w:rPr>
      </w:pPr>
      <w:r w:rsidRPr="00E53A62">
        <w:rPr>
          <w:rFonts w:ascii="Calibri Light" w:eastAsia="Calibri Light" w:hAnsi="Calibri Light" w:cs="Calibri Light"/>
          <w:color w:val="000000" w:themeColor="text1"/>
          <w:sz w:val="22"/>
          <w:szCs w:val="22"/>
          <w:lang w:val="en-US"/>
        </w:rPr>
        <w:t>Ensure protocols are adaptable to different ecological and socio-cultural contexts, facilitating broader implementation.</w:t>
      </w:r>
    </w:p>
    <w:p w14:paraId="26414226" w14:textId="718A7B1C" w:rsidR="66196D42" w:rsidRPr="00E53A62" w:rsidRDefault="66196D42" w:rsidP="331DCF7D">
      <w:pPr>
        <w:pStyle w:val="ListParagraph"/>
        <w:numPr>
          <w:ilvl w:val="0"/>
          <w:numId w:val="6"/>
        </w:numPr>
        <w:shd w:val="clear" w:color="auto" w:fill="FFFFFF" w:themeFill="background1"/>
        <w:spacing w:before="240" w:after="240"/>
        <w:rPr>
          <w:rFonts w:ascii="Calibri Light" w:eastAsia="Calibri Light" w:hAnsi="Calibri Light" w:cs="Calibri Light"/>
          <w:b/>
          <w:color w:val="000000" w:themeColor="text1"/>
          <w:sz w:val="22"/>
          <w:szCs w:val="22"/>
        </w:rPr>
      </w:pPr>
      <w:r w:rsidRPr="721344C8">
        <w:rPr>
          <w:rFonts w:ascii="Calibri Light" w:eastAsia="Calibri Light" w:hAnsi="Calibri Light" w:cs="Calibri Light"/>
          <w:b/>
          <w:color w:val="000000" w:themeColor="text1"/>
          <w:sz w:val="22"/>
          <w:szCs w:val="22"/>
        </w:rPr>
        <w:t>Cost Estimation:</w:t>
      </w:r>
    </w:p>
    <w:p w14:paraId="2AB76FA0" w14:textId="0339BC63" w:rsidR="66196D42" w:rsidRPr="00E53A62" w:rsidRDefault="66196D42" w:rsidP="331DCF7D">
      <w:pPr>
        <w:pStyle w:val="ListParagraph"/>
        <w:numPr>
          <w:ilvl w:val="1"/>
          <w:numId w:val="5"/>
        </w:numPr>
        <w:shd w:val="clear" w:color="auto" w:fill="FFFFFF" w:themeFill="background1"/>
        <w:spacing w:before="120" w:after="120"/>
        <w:rPr>
          <w:rFonts w:ascii="Calibri Light" w:eastAsia="Calibri Light" w:hAnsi="Calibri Light" w:cs="Calibri Light"/>
          <w:color w:val="000000" w:themeColor="text1"/>
          <w:sz w:val="22"/>
          <w:szCs w:val="22"/>
          <w:lang w:val="en-US"/>
        </w:rPr>
      </w:pPr>
      <w:r w:rsidRPr="00E53A62">
        <w:rPr>
          <w:rFonts w:ascii="Calibri Light" w:eastAsia="Calibri Light" w:hAnsi="Calibri Light" w:cs="Calibri Light"/>
          <w:color w:val="000000" w:themeColor="text1"/>
          <w:sz w:val="22"/>
          <w:szCs w:val="22"/>
          <w:lang w:val="en-US"/>
        </w:rPr>
        <w:t xml:space="preserve">Estimate costs for implementing the monitoring framework, including satellite data acquisition, eDNA analysis, </w:t>
      </w:r>
      <w:proofErr w:type="spellStart"/>
      <w:r w:rsidRPr="00E53A62">
        <w:rPr>
          <w:rFonts w:ascii="Calibri Light" w:eastAsia="Calibri Light" w:hAnsi="Calibri Light" w:cs="Calibri Light"/>
          <w:color w:val="000000" w:themeColor="text1"/>
          <w:sz w:val="22"/>
          <w:szCs w:val="22"/>
          <w:lang w:val="en-US"/>
        </w:rPr>
        <w:t>macrovertebrate</w:t>
      </w:r>
      <w:proofErr w:type="spellEnd"/>
      <w:r w:rsidRPr="00E53A62">
        <w:rPr>
          <w:rFonts w:ascii="Calibri Light" w:eastAsia="Calibri Light" w:hAnsi="Calibri Light" w:cs="Calibri Light"/>
          <w:color w:val="000000" w:themeColor="text1"/>
          <w:sz w:val="22"/>
          <w:szCs w:val="22"/>
          <w:lang w:val="en-US"/>
        </w:rPr>
        <w:t xml:space="preserve"> surveys, community-based monitoring activities, and functional connectivity assessments.</w:t>
      </w:r>
    </w:p>
    <w:p w14:paraId="1C3125CE" w14:textId="3C9256CC" w:rsidR="66196D42" w:rsidRPr="00E53A62" w:rsidRDefault="66196D42" w:rsidP="331DCF7D">
      <w:pPr>
        <w:pStyle w:val="ListParagraph"/>
        <w:numPr>
          <w:ilvl w:val="1"/>
          <w:numId w:val="5"/>
        </w:numPr>
        <w:shd w:val="clear" w:color="auto" w:fill="FFFFFF" w:themeFill="background1"/>
        <w:spacing w:before="120" w:after="120"/>
        <w:rPr>
          <w:rFonts w:ascii="Calibri Light" w:eastAsia="Calibri Light" w:hAnsi="Calibri Light" w:cs="Calibri Light"/>
          <w:color w:val="000000" w:themeColor="text1"/>
          <w:sz w:val="22"/>
          <w:szCs w:val="22"/>
        </w:rPr>
      </w:pPr>
      <w:r w:rsidRPr="721344C8">
        <w:rPr>
          <w:rFonts w:ascii="Calibri Light" w:eastAsia="Calibri Light" w:hAnsi="Calibri Light" w:cs="Calibri Light"/>
          <w:color w:val="000000" w:themeColor="text1"/>
          <w:sz w:val="22"/>
          <w:szCs w:val="22"/>
        </w:rPr>
        <w:t>Provide a detailed budget breakdown to support funding applications and project planning.</w:t>
      </w:r>
    </w:p>
    <w:p w14:paraId="21FBE9C2" w14:textId="7C92BAB8" w:rsidR="66196D42" w:rsidRDefault="66196D42" w:rsidP="331DCF7D">
      <w:pPr>
        <w:pStyle w:val="ListParagraph"/>
        <w:numPr>
          <w:ilvl w:val="0"/>
          <w:numId w:val="6"/>
        </w:numPr>
        <w:shd w:val="clear" w:color="auto" w:fill="FFFFFF" w:themeFill="background1"/>
        <w:spacing w:before="240" w:after="240"/>
        <w:rPr>
          <w:rFonts w:ascii="Calibri Light" w:eastAsia="Calibri Light" w:hAnsi="Calibri Light" w:cs="Calibri Light"/>
          <w:b/>
          <w:bCs/>
          <w:color w:val="000000" w:themeColor="text1"/>
          <w:sz w:val="22"/>
          <w:szCs w:val="22"/>
        </w:rPr>
      </w:pPr>
      <w:proofErr w:type="spellStart"/>
      <w:r w:rsidRPr="331DCF7D">
        <w:rPr>
          <w:rFonts w:ascii="Calibri Light" w:eastAsia="Calibri Light" w:hAnsi="Calibri Light" w:cs="Calibri Light"/>
          <w:b/>
          <w:bCs/>
          <w:color w:val="000000" w:themeColor="text1"/>
          <w:sz w:val="22"/>
          <w:szCs w:val="22"/>
        </w:rPr>
        <w:t>Impact</w:t>
      </w:r>
      <w:proofErr w:type="spellEnd"/>
      <w:r w:rsidRPr="331DCF7D">
        <w:rPr>
          <w:rFonts w:ascii="Calibri Light" w:eastAsia="Calibri Light" w:hAnsi="Calibri Light" w:cs="Calibri Light"/>
          <w:b/>
          <w:bCs/>
          <w:color w:val="000000" w:themeColor="text1"/>
          <w:sz w:val="22"/>
          <w:szCs w:val="22"/>
        </w:rPr>
        <w:t xml:space="preserve"> Assessment:</w:t>
      </w:r>
    </w:p>
    <w:p w14:paraId="1E5A7E14" w14:textId="4658DBB0" w:rsidR="66196D42" w:rsidRDefault="66196D42" w:rsidP="331DCF7D">
      <w:pPr>
        <w:pStyle w:val="ListParagraph"/>
        <w:numPr>
          <w:ilvl w:val="1"/>
          <w:numId w:val="5"/>
        </w:numPr>
        <w:shd w:val="clear" w:color="auto" w:fill="FFFFFF" w:themeFill="background1"/>
        <w:spacing w:before="120" w:after="120"/>
        <w:rPr>
          <w:rFonts w:ascii="Calibri Light" w:eastAsia="Calibri Light" w:hAnsi="Calibri Light" w:cs="Calibri Light"/>
          <w:color w:val="000000" w:themeColor="text1"/>
          <w:sz w:val="22"/>
          <w:szCs w:val="22"/>
        </w:rPr>
      </w:pPr>
      <w:proofErr w:type="spellStart"/>
      <w:r w:rsidRPr="331DCF7D">
        <w:rPr>
          <w:rFonts w:ascii="Calibri Light" w:eastAsia="Calibri Light" w:hAnsi="Calibri Light" w:cs="Calibri Light"/>
          <w:color w:val="000000" w:themeColor="text1"/>
          <w:sz w:val="22"/>
          <w:szCs w:val="22"/>
        </w:rPr>
        <w:t>Develop</w:t>
      </w:r>
      <w:proofErr w:type="spellEnd"/>
      <w:r w:rsidRPr="331DCF7D">
        <w:rPr>
          <w:rFonts w:ascii="Calibri Light" w:eastAsia="Calibri Light" w:hAnsi="Calibri Light" w:cs="Calibri Light"/>
          <w:color w:val="000000" w:themeColor="text1"/>
          <w:sz w:val="22"/>
          <w:szCs w:val="22"/>
        </w:rPr>
        <w:t xml:space="preserve"> models </w:t>
      </w:r>
      <w:proofErr w:type="spellStart"/>
      <w:r w:rsidRPr="331DCF7D">
        <w:rPr>
          <w:rFonts w:ascii="Calibri Light" w:eastAsia="Calibri Light" w:hAnsi="Calibri Light" w:cs="Calibri Light"/>
          <w:color w:val="000000" w:themeColor="text1"/>
          <w:sz w:val="22"/>
          <w:szCs w:val="22"/>
        </w:rPr>
        <w:t>to</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predict</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biodiversity</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connectivity</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outcomes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based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on</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different</w:t>
      </w:r>
      <w:proofErr w:type="spellEnd"/>
      <w:r w:rsidRPr="331DCF7D">
        <w:rPr>
          <w:rFonts w:ascii="Calibri Light" w:eastAsia="Calibri Light" w:hAnsi="Calibri Light" w:cs="Calibri Light"/>
          <w:color w:val="000000" w:themeColor="text1"/>
          <w:sz w:val="22"/>
          <w:szCs w:val="22"/>
        </w:rPr>
        <w:t xml:space="preserve"> NBS </w:t>
      </w:r>
      <w:proofErr w:type="spellStart"/>
      <w:r w:rsidRPr="331DCF7D">
        <w:rPr>
          <w:rFonts w:ascii="Calibri Light" w:eastAsia="Calibri Light" w:hAnsi="Calibri Light" w:cs="Calibri Light"/>
          <w:color w:val="000000" w:themeColor="text1"/>
          <w:sz w:val="22"/>
          <w:szCs w:val="22"/>
        </w:rPr>
        <w:t>intervention</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scenarios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using</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integrated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satellite</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ground-based</w:t>
      </w:r>
      <w:proofErr w:type="spellEnd"/>
      <w:r w:rsidRPr="331DCF7D">
        <w:rPr>
          <w:rFonts w:ascii="Calibri Light" w:eastAsia="Calibri Light" w:hAnsi="Calibri Light" w:cs="Calibri Light"/>
          <w:color w:val="000000" w:themeColor="text1"/>
          <w:sz w:val="22"/>
          <w:szCs w:val="22"/>
        </w:rPr>
        <w:t xml:space="preserve"> data.</w:t>
      </w:r>
    </w:p>
    <w:p w14:paraId="313984AD" w14:textId="55FA9C1B" w:rsidR="66196D42" w:rsidRDefault="66196D42" w:rsidP="331DCF7D">
      <w:pPr>
        <w:pStyle w:val="ListParagraph"/>
        <w:numPr>
          <w:ilvl w:val="1"/>
          <w:numId w:val="5"/>
        </w:numPr>
        <w:shd w:val="clear" w:color="auto" w:fill="FFFFFF" w:themeFill="background1"/>
        <w:spacing w:before="120" w:after="120"/>
        <w:rPr>
          <w:rFonts w:ascii="Calibri Light" w:eastAsia="Calibri Light" w:hAnsi="Calibri Light" w:cs="Calibri Light"/>
          <w:color w:val="000000" w:themeColor="text1"/>
          <w:sz w:val="22"/>
          <w:szCs w:val="22"/>
        </w:rPr>
      </w:pPr>
      <w:proofErr w:type="spellStart"/>
      <w:r w:rsidRPr="4E072AE3">
        <w:rPr>
          <w:rFonts w:ascii="Calibri Light" w:eastAsia="Calibri Light" w:hAnsi="Calibri Light" w:cs="Calibri Light"/>
          <w:color w:val="000000" w:themeColor="text1"/>
          <w:sz w:val="22"/>
          <w:szCs w:val="22"/>
        </w:rPr>
        <w:t>Evaluate</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the</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effectiveness</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of</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interventions</w:t>
      </w:r>
      <w:proofErr w:type="spellEnd"/>
      <w:r w:rsidRPr="4E072AE3">
        <w:rPr>
          <w:rFonts w:ascii="Calibri Light" w:eastAsia="Calibri Light" w:hAnsi="Calibri Light" w:cs="Calibri Light"/>
          <w:color w:val="000000" w:themeColor="text1"/>
          <w:sz w:val="22"/>
          <w:szCs w:val="22"/>
        </w:rPr>
        <w:t xml:space="preserve"> in </w:t>
      </w:r>
      <w:proofErr w:type="spellStart"/>
      <w:r w:rsidRPr="4E072AE3">
        <w:rPr>
          <w:rFonts w:ascii="Calibri Light" w:eastAsia="Calibri Light" w:hAnsi="Calibri Light" w:cs="Calibri Light"/>
          <w:color w:val="000000" w:themeColor="text1"/>
          <w:sz w:val="22"/>
          <w:szCs w:val="22"/>
        </w:rPr>
        <w:t>enhancing</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biodiversity</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conservation</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ecosystem</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resilience</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and</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functional</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connectivity</w:t>
      </w:r>
      <w:proofErr w:type="spellEnd"/>
      <w:r w:rsidRPr="4E072AE3">
        <w:rPr>
          <w:rFonts w:ascii="Calibri Light" w:eastAsia="Calibri Light" w:hAnsi="Calibri Light" w:cs="Calibri Light"/>
          <w:color w:val="000000" w:themeColor="text1"/>
          <w:sz w:val="22"/>
          <w:szCs w:val="22"/>
        </w:rPr>
        <w:t>.</w:t>
      </w:r>
    </w:p>
    <w:p w14:paraId="69360F92" w14:textId="3E476C7C" w:rsidR="66196D42" w:rsidRDefault="7A3776BE" w:rsidP="6FD9CA1F">
      <w:pPr>
        <w:pStyle w:val="ListParagraph"/>
        <w:numPr>
          <w:ilvl w:val="0"/>
          <w:numId w:val="6"/>
        </w:numPr>
        <w:shd w:val="clear" w:color="auto" w:fill="FFFFFF" w:themeFill="background1"/>
        <w:spacing w:before="240" w:after="240"/>
        <w:rPr>
          <w:rFonts w:ascii="Calibri Light" w:eastAsia="Calibri Light" w:hAnsi="Calibri Light" w:cs="Calibri Light"/>
          <w:b/>
          <w:color w:val="000000" w:themeColor="text1"/>
          <w:sz w:val="22"/>
          <w:szCs w:val="22"/>
        </w:rPr>
      </w:pPr>
      <w:proofErr w:type="spellStart"/>
      <w:r w:rsidRPr="6FD9CA1F">
        <w:rPr>
          <w:rFonts w:ascii="Calibri Light" w:eastAsia="Calibri Light" w:hAnsi="Calibri Light" w:cs="Calibri Light"/>
          <w:b/>
          <w:color w:val="000000" w:themeColor="text1"/>
          <w:sz w:val="22"/>
          <w:szCs w:val="22"/>
        </w:rPr>
        <w:t>Incorporation</w:t>
      </w:r>
      <w:proofErr w:type="spellEnd"/>
      <w:r w:rsidRPr="6FD9CA1F">
        <w:rPr>
          <w:rFonts w:ascii="Calibri Light" w:eastAsia="Calibri Light" w:hAnsi="Calibri Light" w:cs="Calibri Light"/>
          <w:b/>
          <w:color w:val="000000" w:themeColor="text1"/>
          <w:sz w:val="22"/>
          <w:szCs w:val="22"/>
        </w:rPr>
        <w:t xml:space="preserve"> </w:t>
      </w:r>
      <w:proofErr w:type="spellStart"/>
      <w:proofErr w:type="gramStart"/>
      <w:r w:rsidRPr="6FD9CA1F">
        <w:rPr>
          <w:rFonts w:ascii="Calibri Light" w:eastAsia="Calibri Light" w:hAnsi="Calibri Light" w:cs="Calibri Light"/>
          <w:b/>
          <w:color w:val="000000" w:themeColor="text1"/>
          <w:sz w:val="22"/>
          <w:szCs w:val="22"/>
        </w:rPr>
        <w:t>of</w:t>
      </w:r>
      <w:proofErr w:type="spellEnd"/>
      <w:r w:rsidRPr="6FD9CA1F">
        <w:rPr>
          <w:rFonts w:ascii="Calibri Light" w:eastAsia="Calibri Light" w:hAnsi="Calibri Light" w:cs="Calibri Light"/>
          <w:b/>
          <w:color w:val="000000" w:themeColor="text1"/>
          <w:sz w:val="22"/>
          <w:szCs w:val="22"/>
        </w:rPr>
        <w:t xml:space="preserve"> Inputs</w:t>
      </w:r>
      <w:proofErr w:type="gramEnd"/>
      <w:r w:rsidRPr="6FD9CA1F">
        <w:rPr>
          <w:rFonts w:ascii="Calibri Light" w:eastAsia="Calibri Light" w:hAnsi="Calibri Light" w:cs="Calibri Light"/>
          <w:b/>
          <w:color w:val="000000" w:themeColor="text1"/>
          <w:sz w:val="22"/>
          <w:szCs w:val="22"/>
        </w:rPr>
        <w:t xml:space="preserve"> </w:t>
      </w:r>
      <w:proofErr w:type="spellStart"/>
      <w:r w:rsidRPr="6FD9CA1F">
        <w:rPr>
          <w:rFonts w:ascii="Calibri Light" w:eastAsia="Calibri Light" w:hAnsi="Calibri Light" w:cs="Calibri Light"/>
          <w:b/>
          <w:color w:val="000000" w:themeColor="text1"/>
          <w:sz w:val="22"/>
          <w:szCs w:val="22"/>
        </w:rPr>
        <w:t>into</w:t>
      </w:r>
      <w:proofErr w:type="spellEnd"/>
      <w:r w:rsidRPr="6FD9CA1F">
        <w:rPr>
          <w:rFonts w:ascii="Calibri Light" w:eastAsia="Calibri Light" w:hAnsi="Calibri Light" w:cs="Calibri Light"/>
          <w:b/>
          <w:color w:val="000000" w:themeColor="text1"/>
          <w:sz w:val="22"/>
          <w:szCs w:val="22"/>
        </w:rPr>
        <w:t xml:space="preserve"> NBS Design </w:t>
      </w:r>
      <w:proofErr w:type="spellStart"/>
      <w:r w:rsidRPr="6FD9CA1F">
        <w:rPr>
          <w:rFonts w:ascii="Calibri Light" w:eastAsia="Calibri Light" w:hAnsi="Calibri Light" w:cs="Calibri Light"/>
          <w:b/>
          <w:color w:val="000000" w:themeColor="text1"/>
          <w:sz w:val="22"/>
          <w:szCs w:val="22"/>
        </w:rPr>
        <w:t>and</w:t>
      </w:r>
      <w:proofErr w:type="spellEnd"/>
      <w:r w:rsidRPr="6FD9CA1F">
        <w:rPr>
          <w:rFonts w:ascii="Calibri Light" w:eastAsia="Calibri Light" w:hAnsi="Calibri Light" w:cs="Calibri Light"/>
          <w:b/>
          <w:color w:val="000000" w:themeColor="text1"/>
          <w:sz w:val="22"/>
          <w:szCs w:val="22"/>
        </w:rPr>
        <w:t xml:space="preserve"> </w:t>
      </w:r>
      <w:proofErr w:type="spellStart"/>
      <w:r w:rsidRPr="6FD9CA1F">
        <w:rPr>
          <w:rFonts w:ascii="Calibri Light" w:eastAsia="Calibri Light" w:hAnsi="Calibri Light" w:cs="Calibri Light"/>
          <w:b/>
          <w:color w:val="000000" w:themeColor="text1"/>
          <w:sz w:val="22"/>
          <w:szCs w:val="22"/>
        </w:rPr>
        <w:t>Monitoring</w:t>
      </w:r>
      <w:proofErr w:type="spellEnd"/>
      <w:r w:rsidRPr="6FD9CA1F">
        <w:rPr>
          <w:rFonts w:ascii="Calibri Light" w:eastAsia="Calibri Light" w:hAnsi="Calibri Light" w:cs="Calibri Light"/>
          <w:b/>
          <w:color w:val="000000" w:themeColor="text1"/>
          <w:sz w:val="22"/>
          <w:szCs w:val="22"/>
        </w:rPr>
        <w:t xml:space="preserve"> Framework:</w:t>
      </w:r>
    </w:p>
    <w:p w14:paraId="6B005BDF" w14:textId="647467B4" w:rsidR="66196D42" w:rsidRDefault="7A3776BE" w:rsidP="4E072AE3">
      <w:pPr>
        <w:pStyle w:val="ListParagraph"/>
        <w:numPr>
          <w:ilvl w:val="0"/>
          <w:numId w:val="3"/>
        </w:numPr>
        <w:shd w:val="clear" w:color="auto" w:fill="FFFFFF" w:themeFill="background1"/>
        <w:spacing w:before="120" w:after="120"/>
        <w:ind w:left="1440"/>
        <w:rPr>
          <w:rFonts w:ascii="Calibri Light" w:eastAsia="Calibri Light" w:hAnsi="Calibri Light" w:cs="Calibri Light"/>
          <w:color w:val="000000" w:themeColor="text1"/>
          <w:sz w:val="22"/>
          <w:szCs w:val="22"/>
        </w:rPr>
      </w:pPr>
      <w:proofErr w:type="spellStart"/>
      <w:r w:rsidRPr="4E072AE3">
        <w:rPr>
          <w:rFonts w:ascii="Calibri Light" w:eastAsia="Calibri Light" w:hAnsi="Calibri Light" w:cs="Calibri Light"/>
          <w:color w:val="000000" w:themeColor="text1"/>
          <w:sz w:val="22"/>
          <w:szCs w:val="22"/>
        </w:rPr>
        <w:t>Integrate</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the</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findings</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and</w:t>
      </w:r>
      <w:proofErr w:type="spellEnd"/>
      <w:r w:rsidRPr="4E072AE3">
        <w:rPr>
          <w:rFonts w:ascii="Calibri Light" w:eastAsia="Calibri Light" w:hAnsi="Calibri Light" w:cs="Calibri Light"/>
          <w:color w:val="000000" w:themeColor="text1"/>
          <w:sz w:val="22"/>
          <w:szCs w:val="22"/>
        </w:rPr>
        <w:t xml:space="preserve"> data </w:t>
      </w:r>
      <w:proofErr w:type="spellStart"/>
      <w:r w:rsidRPr="4E072AE3">
        <w:rPr>
          <w:rFonts w:ascii="Calibri Light" w:eastAsia="Calibri Light" w:hAnsi="Calibri Light" w:cs="Calibri Light"/>
          <w:color w:val="000000" w:themeColor="text1"/>
          <w:sz w:val="22"/>
          <w:szCs w:val="22"/>
        </w:rPr>
        <w:t>from</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the</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monitoring</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activities</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to</w:t>
      </w:r>
      <w:proofErr w:type="spellEnd"/>
      <w:r w:rsidRPr="4E072AE3">
        <w:rPr>
          <w:rFonts w:ascii="Calibri Light" w:eastAsia="Calibri Light" w:hAnsi="Calibri Light" w:cs="Calibri Light"/>
          <w:color w:val="000000" w:themeColor="text1"/>
          <w:sz w:val="22"/>
          <w:szCs w:val="22"/>
        </w:rPr>
        <w:t xml:space="preserve"> update </w:t>
      </w:r>
      <w:proofErr w:type="spellStart"/>
      <w:r w:rsidRPr="4E072AE3">
        <w:rPr>
          <w:rFonts w:ascii="Calibri Light" w:eastAsia="Calibri Light" w:hAnsi="Calibri Light" w:cs="Calibri Light"/>
          <w:color w:val="000000" w:themeColor="text1"/>
          <w:sz w:val="22"/>
          <w:szCs w:val="22"/>
        </w:rPr>
        <w:t>and</w:t>
      </w:r>
      <w:proofErr w:type="spellEnd"/>
      <w:r w:rsidRPr="4E072AE3">
        <w:rPr>
          <w:rFonts w:ascii="Calibri Light" w:eastAsia="Calibri Light" w:hAnsi="Calibri Light" w:cs="Calibri Light"/>
          <w:color w:val="000000" w:themeColor="text1"/>
          <w:sz w:val="22"/>
          <w:szCs w:val="22"/>
        </w:rPr>
        <w:t xml:space="preserve"> refine </w:t>
      </w:r>
      <w:proofErr w:type="spellStart"/>
      <w:r w:rsidRPr="4E072AE3">
        <w:rPr>
          <w:rFonts w:ascii="Calibri Light" w:eastAsia="Calibri Light" w:hAnsi="Calibri Light" w:cs="Calibri Light"/>
          <w:color w:val="000000" w:themeColor="text1"/>
          <w:sz w:val="22"/>
          <w:szCs w:val="22"/>
        </w:rPr>
        <w:t>the</w:t>
      </w:r>
      <w:proofErr w:type="spellEnd"/>
      <w:r w:rsidRPr="4E072AE3">
        <w:rPr>
          <w:rFonts w:ascii="Calibri Light" w:eastAsia="Calibri Light" w:hAnsi="Calibri Light" w:cs="Calibri Light"/>
          <w:color w:val="000000" w:themeColor="text1"/>
          <w:sz w:val="22"/>
          <w:szCs w:val="22"/>
        </w:rPr>
        <w:t xml:space="preserve"> design </w:t>
      </w:r>
      <w:proofErr w:type="spellStart"/>
      <w:r w:rsidRPr="4E072AE3">
        <w:rPr>
          <w:rFonts w:ascii="Calibri Light" w:eastAsia="Calibri Light" w:hAnsi="Calibri Light" w:cs="Calibri Light"/>
          <w:color w:val="000000" w:themeColor="text1"/>
          <w:sz w:val="22"/>
          <w:szCs w:val="22"/>
        </w:rPr>
        <w:t>of</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Nature-Based</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Solutions</w:t>
      </w:r>
      <w:proofErr w:type="spellEnd"/>
      <w:r w:rsidRPr="4E072AE3">
        <w:rPr>
          <w:rFonts w:ascii="Calibri Light" w:eastAsia="Calibri Light" w:hAnsi="Calibri Light" w:cs="Calibri Light"/>
          <w:color w:val="000000" w:themeColor="text1"/>
          <w:sz w:val="22"/>
          <w:szCs w:val="22"/>
        </w:rPr>
        <w:t xml:space="preserve"> (NBS) for </w:t>
      </w:r>
      <w:proofErr w:type="spellStart"/>
      <w:r w:rsidRPr="4E072AE3">
        <w:rPr>
          <w:rFonts w:ascii="Calibri Light" w:eastAsia="Calibri Light" w:hAnsi="Calibri Light" w:cs="Calibri Light"/>
          <w:color w:val="000000" w:themeColor="text1"/>
          <w:sz w:val="22"/>
          <w:szCs w:val="22"/>
        </w:rPr>
        <w:t>both</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the</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Yucatan</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Peninsula</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and</w:t>
      </w:r>
      <w:proofErr w:type="spellEnd"/>
      <w:r w:rsidRPr="4E072AE3">
        <w:rPr>
          <w:rFonts w:ascii="Calibri Light" w:eastAsia="Calibri Light" w:hAnsi="Calibri Light" w:cs="Calibri Light"/>
          <w:color w:val="000000" w:themeColor="text1"/>
          <w:sz w:val="22"/>
          <w:szCs w:val="22"/>
        </w:rPr>
        <w:t xml:space="preserve"> MDD </w:t>
      </w:r>
      <w:proofErr w:type="spellStart"/>
      <w:r w:rsidRPr="4E072AE3">
        <w:rPr>
          <w:rFonts w:ascii="Calibri Light" w:eastAsia="Calibri Light" w:hAnsi="Calibri Light" w:cs="Calibri Light"/>
          <w:color w:val="000000" w:themeColor="text1"/>
          <w:sz w:val="22"/>
          <w:szCs w:val="22"/>
        </w:rPr>
        <w:t>landscapes</w:t>
      </w:r>
      <w:proofErr w:type="spellEnd"/>
      <w:r w:rsidRPr="4E072AE3">
        <w:rPr>
          <w:rFonts w:ascii="Calibri Light" w:eastAsia="Calibri Light" w:hAnsi="Calibri Light" w:cs="Calibri Light"/>
          <w:color w:val="000000" w:themeColor="text1"/>
          <w:sz w:val="22"/>
          <w:szCs w:val="22"/>
        </w:rPr>
        <w:t>.</w:t>
      </w:r>
    </w:p>
    <w:p w14:paraId="6E28A700" w14:textId="25BE6732" w:rsidR="66196D42" w:rsidRDefault="7A3776BE" w:rsidP="4E072AE3">
      <w:pPr>
        <w:pStyle w:val="ListParagraph"/>
        <w:numPr>
          <w:ilvl w:val="0"/>
          <w:numId w:val="3"/>
        </w:numPr>
        <w:shd w:val="clear" w:color="auto" w:fill="FFFFFF" w:themeFill="background1"/>
        <w:spacing w:before="120" w:after="120"/>
        <w:ind w:left="1440"/>
        <w:rPr>
          <w:rFonts w:ascii="Calibri Light" w:eastAsia="Calibri Light" w:hAnsi="Calibri Light" w:cs="Calibri Light"/>
          <w:color w:val="000000" w:themeColor="text1"/>
          <w:sz w:val="22"/>
          <w:szCs w:val="22"/>
        </w:rPr>
      </w:pPr>
      <w:r w:rsidRPr="4E072AE3">
        <w:rPr>
          <w:rFonts w:ascii="Calibri Light" w:eastAsia="Calibri Light" w:hAnsi="Calibri Light" w:cs="Calibri Light"/>
          <w:color w:val="000000" w:themeColor="text1"/>
          <w:sz w:val="22"/>
          <w:szCs w:val="22"/>
        </w:rPr>
        <w:t xml:space="preserve">Revise </w:t>
      </w:r>
      <w:proofErr w:type="spellStart"/>
      <w:r w:rsidRPr="4E072AE3">
        <w:rPr>
          <w:rFonts w:ascii="Calibri Light" w:eastAsia="Calibri Light" w:hAnsi="Calibri Light" w:cs="Calibri Light"/>
          <w:color w:val="000000" w:themeColor="text1"/>
          <w:sz w:val="22"/>
          <w:szCs w:val="22"/>
        </w:rPr>
        <w:t>the</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respective</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monitoring</w:t>
      </w:r>
      <w:proofErr w:type="spellEnd"/>
      <w:r w:rsidRPr="4E072AE3">
        <w:rPr>
          <w:rFonts w:ascii="Calibri Light" w:eastAsia="Calibri Light" w:hAnsi="Calibri Light" w:cs="Calibri Light"/>
          <w:color w:val="000000" w:themeColor="text1"/>
          <w:sz w:val="22"/>
          <w:szCs w:val="22"/>
        </w:rPr>
        <w:t xml:space="preserve"> frameworks </w:t>
      </w:r>
      <w:proofErr w:type="spellStart"/>
      <w:r w:rsidRPr="4E072AE3">
        <w:rPr>
          <w:rFonts w:ascii="Calibri Light" w:eastAsia="Calibri Light" w:hAnsi="Calibri Light" w:cs="Calibri Light"/>
          <w:color w:val="000000" w:themeColor="text1"/>
          <w:sz w:val="22"/>
          <w:szCs w:val="22"/>
        </w:rPr>
        <w:t>to</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incorporate</w:t>
      </w:r>
      <w:proofErr w:type="spellEnd"/>
      <w:r w:rsidRPr="4E072AE3">
        <w:rPr>
          <w:rFonts w:ascii="Calibri Light" w:eastAsia="Calibri Light" w:hAnsi="Calibri Light" w:cs="Calibri Light"/>
          <w:color w:val="000000" w:themeColor="text1"/>
          <w:sz w:val="22"/>
          <w:szCs w:val="22"/>
        </w:rPr>
        <w:t xml:space="preserve"> new insights </w:t>
      </w:r>
      <w:proofErr w:type="spellStart"/>
      <w:r w:rsidRPr="4E072AE3">
        <w:rPr>
          <w:rFonts w:ascii="Calibri Light" w:eastAsia="Calibri Light" w:hAnsi="Calibri Light" w:cs="Calibri Light"/>
          <w:color w:val="000000" w:themeColor="text1"/>
          <w:sz w:val="22"/>
          <w:szCs w:val="22"/>
        </w:rPr>
        <w:t>and</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ensure</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they</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remain</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effective</w:t>
      </w:r>
      <w:proofErr w:type="spellEnd"/>
      <w:r w:rsidRPr="4E072AE3">
        <w:rPr>
          <w:rFonts w:ascii="Calibri Light" w:eastAsia="Calibri Light" w:hAnsi="Calibri Light" w:cs="Calibri Light"/>
          <w:color w:val="000000" w:themeColor="text1"/>
          <w:sz w:val="22"/>
          <w:szCs w:val="22"/>
        </w:rPr>
        <w:t xml:space="preserve"> in tracking </w:t>
      </w:r>
      <w:proofErr w:type="spellStart"/>
      <w:r w:rsidRPr="4E072AE3">
        <w:rPr>
          <w:rFonts w:ascii="Calibri Light" w:eastAsia="Calibri Light" w:hAnsi="Calibri Light" w:cs="Calibri Light"/>
          <w:color w:val="000000" w:themeColor="text1"/>
          <w:sz w:val="22"/>
          <w:szCs w:val="22"/>
        </w:rPr>
        <w:t>the</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impact</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of</w:t>
      </w:r>
      <w:proofErr w:type="spellEnd"/>
      <w:r w:rsidRPr="4E072AE3">
        <w:rPr>
          <w:rFonts w:ascii="Calibri Light" w:eastAsia="Calibri Light" w:hAnsi="Calibri Light" w:cs="Calibri Light"/>
          <w:color w:val="000000" w:themeColor="text1"/>
          <w:sz w:val="22"/>
          <w:szCs w:val="22"/>
        </w:rPr>
        <w:t xml:space="preserve"> NBS </w:t>
      </w:r>
      <w:proofErr w:type="spellStart"/>
      <w:r w:rsidRPr="4E072AE3">
        <w:rPr>
          <w:rFonts w:ascii="Calibri Light" w:eastAsia="Calibri Light" w:hAnsi="Calibri Light" w:cs="Calibri Light"/>
          <w:color w:val="000000" w:themeColor="text1"/>
          <w:sz w:val="22"/>
          <w:szCs w:val="22"/>
        </w:rPr>
        <w:t>interventions</w:t>
      </w:r>
      <w:proofErr w:type="spellEnd"/>
      <w:r w:rsidRPr="4E072AE3">
        <w:rPr>
          <w:rFonts w:ascii="Calibri Light" w:eastAsia="Calibri Light" w:hAnsi="Calibri Light" w:cs="Calibri Light"/>
          <w:color w:val="000000" w:themeColor="text1"/>
          <w:sz w:val="22"/>
          <w:szCs w:val="22"/>
        </w:rPr>
        <w:t>.</w:t>
      </w:r>
    </w:p>
    <w:p w14:paraId="772AB83F" w14:textId="26E14EB2" w:rsidR="66196D42" w:rsidRDefault="7A3776BE" w:rsidP="4E072AE3">
      <w:pPr>
        <w:pStyle w:val="ListParagraph"/>
        <w:numPr>
          <w:ilvl w:val="0"/>
          <w:numId w:val="3"/>
        </w:numPr>
        <w:shd w:val="clear" w:color="auto" w:fill="FFFFFF" w:themeFill="background1"/>
        <w:spacing w:before="120" w:after="120"/>
        <w:ind w:left="1440"/>
        <w:rPr>
          <w:rFonts w:ascii="Calibri Light" w:eastAsia="Calibri Light" w:hAnsi="Calibri Light" w:cs="Calibri Light"/>
          <w:color w:val="000000" w:themeColor="text1"/>
          <w:sz w:val="22"/>
          <w:szCs w:val="22"/>
        </w:rPr>
      </w:pPr>
      <w:proofErr w:type="spellStart"/>
      <w:r w:rsidRPr="4E072AE3">
        <w:rPr>
          <w:rFonts w:ascii="Calibri Light" w:eastAsia="Calibri Light" w:hAnsi="Calibri Light" w:cs="Calibri Light"/>
          <w:color w:val="000000" w:themeColor="text1"/>
          <w:sz w:val="22"/>
          <w:szCs w:val="22"/>
        </w:rPr>
        <w:t>Enhance</w:t>
      </w:r>
      <w:proofErr w:type="spellEnd"/>
      <w:r w:rsidRPr="4E072AE3">
        <w:rPr>
          <w:rFonts w:ascii="Calibri Light" w:eastAsia="Calibri Light" w:hAnsi="Calibri Light" w:cs="Calibri Light"/>
          <w:color w:val="000000" w:themeColor="text1"/>
          <w:sz w:val="22"/>
          <w:szCs w:val="22"/>
        </w:rPr>
        <w:t xml:space="preserve"> data management systems </w:t>
      </w:r>
      <w:proofErr w:type="spellStart"/>
      <w:r w:rsidRPr="4E072AE3">
        <w:rPr>
          <w:rFonts w:ascii="Calibri Light" w:eastAsia="Calibri Light" w:hAnsi="Calibri Light" w:cs="Calibri Light"/>
          <w:color w:val="000000" w:themeColor="text1"/>
          <w:sz w:val="22"/>
          <w:szCs w:val="22"/>
        </w:rPr>
        <w:t>to</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systematically</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collect</w:t>
      </w:r>
      <w:proofErr w:type="spellEnd"/>
      <w:r w:rsidRPr="4E072AE3">
        <w:rPr>
          <w:rFonts w:ascii="Calibri Light" w:eastAsia="Calibri Light" w:hAnsi="Calibri Light" w:cs="Calibri Light"/>
          <w:color w:val="000000" w:themeColor="text1"/>
          <w:sz w:val="22"/>
          <w:szCs w:val="22"/>
        </w:rPr>
        <w:t xml:space="preserve">, store, </w:t>
      </w:r>
      <w:proofErr w:type="spellStart"/>
      <w:r w:rsidRPr="4E072AE3">
        <w:rPr>
          <w:rFonts w:ascii="Calibri Light" w:eastAsia="Calibri Light" w:hAnsi="Calibri Light" w:cs="Calibri Light"/>
          <w:color w:val="000000" w:themeColor="text1"/>
          <w:sz w:val="22"/>
          <w:szCs w:val="22"/>
        </w:rPr>
        <w:t>and</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analyze</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information</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related</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to</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interventions</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and</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their</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respective</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impacts</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facilitating</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continuous</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improvement</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and</w:t>
      </w:r>
      <w:proofErr w:type="spellEnd"/>
      <w:r w:rsidRPr="4E072AE3">
        <w:rPr>
          <w:rFonts w:ascii="Calibri Light" w:eastAsia="Calibri Light" w:hAnsi="Calibri Light" w:cs="Calibri Light"/>
          <w:color w:val="000000" w:themeColor="text1"/>
          <w:sz w:val="22"/>
          <w:szCs w:val="22"/>
        </w:rPr>
        <w:t xml:space="preserve"> </w:t>
      </w:r>
      <w:proofErr w:type="spellStart"/>
      <w:r w:rsidRPr="4E072AE3">
        <w:rPr>
          <w:rFonts w:ascii="Calibri Light" w:eastAsia="Calibri Light" w:hAnsi="Calibri Light" w:cs="Calibri Light"/>
          <w:color w:val="000000" w:themeColor="text1"/>
          <w:sz w:val="22"/>
          <w:szCs w:val="22"/>
        </w:rPr>
        <w:t>adaptive</w:t>
      </w:r>
      <w:proofErr w:type="spellEnd"/>
      <w:r w:rsidRPr="4E072AE3">
        <w:rPr>
          <w:rFonts w:ascii="Calibri Light" w:eastAsia="Calibri Light" w:hAnsi="Calibri Light" w:cs="Calibri Light"/>
          <w:color w:val="000000" w:themeColor="text1"/>
          <w:sz w:val="22"/>
          <w:szCs w:val="22"/>
        </w:rPr>
        <w:t xml:space="preserve"> management </w:t>
      </w:r>
      <w:proofErr w:type="spellStart"/>
      <w:r w:rsidRPr="4E072AE3">
        <w:rPr>
          <w:rFonts w:ascii="Calibri Light" w:eastAsia="Calibri Light" w:hAnsi="Calibri Light" w:cs="Calibri Light"/>
          <w:color w:val="000000" w:themeColor="text1"/>
          <w:sz w:val="22"/>
          <w:szCs w:val="22"/>
        </w:rPr>
        <w:t>of</w:t>
      </w:r>
      <w:proofErr w:type="spellEnd"/>
      <w:r w:rsidRPr="4E072AE3">
        <w:rPr>
          <w:rFonts w:ascii="Calibri Light" w:eastAsia="Calibri Light" w:hAnsi="Calibri Light" w:cs="Calibri Light"/>
          <w:color w:val="000000" w:themeColor="text1"/>
          <w:sz w:val="22"/>
          <w:szCs w:val="22"/>
        </w:rPr>
        <w:t xml:space="preserve"> NBS </w:t>
      </w:r>
      <w:proofErr w:type="spellStart"/>
      <w:r w:rsidRPr="4E072AE3">
        <w:rPr>
          <w:rFonts w:ascii="Calibri Light" w:eastAsia="Calibri Light" w:hAnsi="Calibri Light" w:cs="Calibri Light"/>
          <w:color w:val="000000" w:themeColor="text1"/>
          <w:sz w:val="22"/>
          <w:szCs w:val="22"/>
        </w:rPr>
        <w:t>strategies</w:t>
      </w:r>
      <w:proofErr w:type="spellEnd"/>
      <w:r w:rsidRPr="4E072AE3">
        <w:rPr>
          <w:rFonts w:ascii="Calibri Light" w:eastAsia="Calibri Light" w:hAnsi="Calibri Light" w:cs="Calibri Light"/>
          <w:color w:val="000000" w:themeColor="text1"/>
          <w:sz w:val="22"/>
          <w:szCs w:val="22"/>
        </w:rPr>
        <w:t>.</w:t>
      </w:r>
    </w:p>
    <w:p w14:paraId="2CA3FBFD" w14:textId="421934AA" w:rsidR="66196D42" w:rsidRDefault="66196D42" w:rsidP="4E072AE3">
      <w:pPr>
        <w:pStyle w:val="ListParagraph"/>
        <w:shd w:val="clear" w:color="auto" w:fill="FFFFFF" w:themeFill="background1"/>
        <w:spacing w:before="120" w:after="120"/>
        <w:rPr>
          <w:rFonts w:ascii="Calibri Light" w:eastAsia="Calibri Light" w:hAnsi="Calibri Light" w:cs="Calibri Light"/>
          <w:b/>
          <w:bCs/>
          <w:color w:val="000000" w:themeColor="text1"/>
          <w:sz w:val="22"/>
          <w:szCs w:val="22"/>
        </w:rPr>
      </w:pPr>
      <w:proofErr w:type="spellStart"/>
      <w:r w:rsidRPr="4E072AE3">
        <w:rPr>
          <w:rFonts w:ascii="Calibri Light" w:eastAsia="Calibri Light" w:hAnsi="Calibri Light" w:cs="Calibri Light"/>
          <w:b/>
          <w:bCs/>
          <w:color w:val="000000" w:themeColor="text1"/>
          <w:sz w:val="22"/>
          <w:szCs w:val="22"/>
        </w:rPr>
        <w:t>Expected</w:t>
      </w:r>
      <w:proofErr w:type="spellEnd"/>
      <w:r w:rsidRPr="4E072AE3">
        <w:rPr>
          <w:rFonts w:ascii="Calibri Light" w:eastAsia="Calibri Light" w:hAnsi="Calibri Light" w:cs="Calibri Light"/>
          <w:b/>
          <w:bCs/>
          <w:color w:val="000000" w:themeColor="text1"/>
          <w:sz w:val="22"/>
          <w:szCs w:val="22"/>
        </w:rPr>
        <w:t xml:space="preserve"> </w:t>
      </w:r>
      <w:proofErr w:type="spellStart"/>
      <w:r w:rsidRPr="4E072AE3">
        <w:rPr>
          <w:rFonts w:ascii="Calibri Light" w:eastAsia="Calibri Light" w:hAnsi="Calibri Light" w:cs="Calibri Light"/>
          <w:b/>
          <w:bCs/>
          <w:color w:val="000000" w:themeColor="text1"/>
          <w:sz w:val="22"/>
          <w:szCs w:val="22"/>
        </w:rPr>
        <w:t>Outcomes</w:t>
      </w:r>
      <w:proofErr w:type="spellEnd"/>
      <w:r w:rsidRPr="4E072AE3">
        <w:rPr>
          <w:rFonts w:ascii="Calibri Light" w:eastAsia="Calibri Light" w:hAnsi="Calibri Light" w:cs="Calibri Light"/>
          <w:b/>
          <w:bCs/>
          <w:color w:val="000000" w:themeColor="text1"/>
          <w:sz w:val="22"/>
          <w:szCs w:val="22"/>
        </w:rPr>
        <w:t>:</w:t>
      </w:r>
    </w:p>
    <w:p w14:paraId="4AEF4526" w14:textId="30EEC34F" w:rsidR="66196D42" w:rsidRDefault="66196D42" w:rsidP="331DCF7D">
      <w:pPr>
        <w:pStyle w:val="ListParagraph"/>
        <w:numPr>
          <w:ilvl w:val="0"/>
          <w:numId w:val="5"/>
        </w:numPr>
        <w:shd w:val="clear" w:color="auto" w:fill="FFFFFF" w:themeFill="background1"/>
        <w:spacing w:before="120" w:after="120"/>
        <w:rPr>
          <w:rFonts w:ascii="Calibri Light" w:eastAsia="Calibri Light" w:hAnsi="Calibri Light" w:cs="Calibri Light"/>
          <w:color w:val="000000" w:themeColor="text1"/>
          <w:sz w:val="22"/>
          <w:szCs w:val="22"/>
        </w:rPr>
      </w:pPr>
      <w:r w:rsidRPr="331DCF7D">
        <w:rPr>
          <w:rFonts w:ascii="Calibri Light" w:eastAsia="Calibri Light" w:hAnsi="Calibri Light" w:cs="Calibri Light"/>
          <w:color w:val="000000" w:themeColor="text1"/>
          <w:sz w:val="22"/>
          <w:szCs w:val="22"/>
        </w:rPr>
        <w:t xml:space="preserve">A </w:t>
      </w:r>
      <w:proofErr w:type="spellStart"/>
      <w:r w:rsidRPr="331DCF7D">
        <w:rPr>
          <w:rFonts w:ascii="Calibri Light" w:eastAsia="Calibri Light" w:hAnsi="Calibri Light" w:cs="Calibri Light"/>
          <w:color w:val="000000" w:themeColor="text1"/>
          <w:sz w:val="22"/>
          <w:szCs w:val="22"/>
        </w:rPr>
        <w:t>robust</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scalable</w:t>
      </w:r>
      <w:proofErr w:type="spellEnd"/>
      <w:r w:rsidRPr="331DCF7D">
        <w:rPr>
          <w:rFonts w:ascii="Calibri Light" w:eastAsia="Calibri Light" w:hAnsi="Calibri Light" w:cs="Calibri Light"/>
          <w:color w:val="000000" w:themeColor="text1"/>
          <w:sz w:val="22"/>
          <w:szCs w:val="22"/>
        </w:rPr>
        <w:t xml:space="preserve"> framework for </w:t>
      </w:r>
      <w:proofErr w:type="spellStart"/>
      <w:r w:rsidRPr="331DCF7D">
        <w:rPr>
          <w:rFonts w:ascii="Calibri Light" w:eastAsia="Calibri Light" w:hAnsi="Calibri Light" w:cs="Calibri Light"/>
          <w:color w:val="000000" w:themeColor="text1"/>
          <w:sz w:val="22"/>
          <w:szCs w:val="22"/>
        </w:rPr>
        <w:t>biodiversity</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functional</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connectivity</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monitoring</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that</w:t>
      </w:r>
      <w:proofErr w:type="spellEnd"/>
      <w:r w:rsidRPr="331DCF7D">
        <w:rPr>
          <w:rFonts w:ascii="Calibri Light" w:eastAsia="Calibri Light" w:hAnsi="Calibri Light" w:cs="Calibri Light"/>
          <w:color w:val="000000" w:themeColor="text1"/>
          <w:sz w:val="22"/>
          <w:szCs w:val="22"/>
        </w:rPr>
        <w:t xml:space="preserve"> combines </w:t>
      </w:r>
      <w:proofErr w:type="spellStart"/>
      <w:r w:rsidRPr="331DCF7D">
        <w:rPr>
          <w:rFonts w:ascii="Calibri Light" w:eastAsia="Calibri Light" w:hAnsi="Calibri Light" w:cs="Calibri Light"/>
          <w:color w:val="000000" w:themeColor="text1"/>
          <w:sz w:val="22"/>
          <w:szCs w:val="22"/>
        </w:rPr>
        <w:t>satellite</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ground-based</w:t>
      </w:r>
      <w:proofErr w:type="spellEnd"/>
      <w:r w:rsidRPr="331DCF7D">
        <w:rPr>
          <w:rFonts w:ascii="Calibri Light" w:eastAsia="Calibri Light" w:hAnsi="Calibri Light" w:cs="Calibri Light"/>
          <w:color w:val="000000" w:themeColor="text1"/>
          <w:sz w:val="22"/>
          <w:szCs w:val="22"/>
        </w:rPr>
        <w:t xml:space="preserve"> data </w:t>
      </w:r>
      <w:proofErr w:type="spellStart"/>
      <w:r w:rsidRPr="331DCF7D">
        <w:rPr>
          <w:rFonts w:ascii="Calibri Light" w:eastAsia="Calibri Light" w:hAnsi="Calibri Light" w:cs="Calibri Light"/>
          <w:color w:val="000000" w:themeColor="text1"/>
          <w:sz w:val="22"/>
          <w:szCs w:val="22"/>
        </w:rPr>
        <w:t>with</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community</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involvement</w:t>
      </w:r>
      <w:proofErr w:type="spellEnd"/>
      <w:r w:rsidRPr="331DCF7D">
        <w:rPr>
          <w:rFonts w:ascii="Calibri Light" w:eastAsia="Calibri Light" w:hAnsi="Calibri Light" w:cs="Calibri Light"/>
          <w:color w:val="000000" w:themeColor="text1"/>
          <w:sz w:val="22"/>
          <w:szCs w:val="22"/>
        </w:rPr>
        <w:t>.</w:t>
      </w:r>
    </w:p>
    <w:p w14:paraId="6416F171" w14:textId="6569942D" w:rsidR="66196D42" w:rsidRDefault="66196D42" w:rsidP="331DCF7D">
      <w:pPr>
        <w:pStyle w:val="ListParagraph"/>
        <w:numPr>
          <w:ilvl w:val="0"/>
          <w:numId w:val="5"/>
        </w:numPr>
        <w:shd w:val="clear" w:color="auto" w:fill="FFFFFF" w:themeFill="background1"/>
        <w:spacing w:before="120" w:after="120"/>
        <w:rPr>
          <w:rFonts w:ascii="Calibri Light" w:eastAsia="Calibri Light" w:hAnsi="Calibri Light" w:cs="Calibri Light"/>
          <w:color w:val="000000" w:themeColor="text1"/>
          <w:sz w:val="22"/>
          <w:szCs w:val="22"/>
        </w:rPr>
      </w:pPr>
      <w:r w:rsidRPr="331DCF7D">
        <w:rPr>
          <w:rFonts w:ascii="Calibri Light" w:eastAsia="Calibri Light" w:hAnsi="Calibri Light" w:cs="Calibri Light"/>
          <w:color w:val="000000" w:themeColor="text1"/>
          <w:sz w:val="22"/>
          <w:szCs w:val="22"/>
        </w:rPr>
        <w:t xml:space="preserve">Enhanced </w:t>
      </w:r>
      <w:proofErr w:type="spellStart"/>
      <w:r w:rsidRPr="331DCF7D">
        <w:rPr>
          <w:rFonts w:ascii="Calibri Light" w:eastAsia="Calibri Light" w:hAnsi="Calibri Light" w:cs="Calibri Light"/>
          <w:color w:val="000000" w:themeColor="text1"/>
          <w:sz w:val="22"/>
          <w:szCs w:val="22"/>
        </w:rPr>
        <w:t>understanding</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of</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the</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spatial</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temporal </w:t>
      </w:r>
      <w:proofErr w:type="spellStart"/>
      <w:r w:rsidRPr="331DCF7D">
        <w:rPr>
          <w:rFonts w:ascii="Calibri Light" w:eastAsia="Calibri Light" w:hAnsi="Calibri Light" w:cs="Calibri Light"/>
          <w:color w:val="000000" w:themeColor="text1"/>
          <w:sz w:val="22"/>
          <w:szCs w:val="22"/>
        </w:rPr>
        <w:t>impacts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of</w:t>
      </w:r>
      <w:proofErr w:type="spellEnd"/>
      <w:r w:rsidRPr="331DCF7D">
        <w:rPr>
          <w:rFonts w:ascii="Calibri Light" w:eastAsia="Calibri Light" w:hAnsi="Calibri Light" w:cs="Calibri Light"/>
          <w:color w:val="000000" w:themeColor="text1"/>
          <w:sz w:val="22"/>
          <w:szCs w:val="22"/>
        </w:rPr>
        <w:t xml:space="preserve"> NBS </w:t>
      </w:r>
      <w:proofErr w:type="spellStart"/>
      <w:r w:rsidRPr="331DCF7D">
        <w:rPr>
          <w:rFonts w:ascii="Calibri Light" w:eastAsia="Calibri Light" w:hAnsi="Calibri Light" w:cs="Calibri Light"/>
          <w:color w:val="000000" w:themeColor="text1"/>
          <w:sz w:val="22"/>
          <w:szCs w:val="22"/>
        </w:rPr>
        <w:t>interventions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on</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biodiversity</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ecosystem</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connectivity</w:t>
      </w:r>
      <w:proofErr w:type="spellEnd"/>
      <w:r w:rsidRPr="331DCF7D">
        <w:rPr>
          <w:rFonts w:ascii="Calibri Light" w:eastAsia="Calibri Light" w:hAnsi="Calibri Light" w:cs="Calibri Light"/>
          <w:color w:val="000000" w:themeColor="text1"/>
          <w:sz w:val="22"/>
          <w:szCs w:val="22"/>
        </w:rPr>
        <w:t>.</w:t>
      </w:r>
    </w:p>
    <w:p w14:paraId="4E02A145" w14:textId="1F265154" w:rsidR="66196D42" w:rsidRDefault="66196D42" w:rsidP="331DCF7D">
      <w:pPr>
        <w:pStyle w:val="ListParagraph"/>
        <w:numPr>
          <w:ilvl w:val="0"/>
          <w:numId w:val="5"/>
        </w:numPr>
        <w:shd w:val="clear" w:color="auto" w:fill="FFFFFF" w:themeFill="background1"/>
        <w:spacing w:before="120" w:after="120"/>
        <w:rPr>
          <w:rFonts w:ascii="Calibri Light" w:eastAsia="Calibri Light" w:hAnsi="Calibri Light" w:cs="Calibri Light"/>
          <w:color w:val="000000" w:themeColor="text1"/>
          <w:sz w:val="22"/>
          <w:szCs w:val="22"/>
        </w:rPr>
      </w:pPr>
      <w:proofErr w:type="spellStart"/>
      <w:r w:rsidRPr="331DCF7D">
        <w:rPr>
          <w:rFonts w:ascii="Calibri Light" w:eastAsia="Calibri Light" w:hAnsi="Calibri Light" w:cs="Calibri Light"/>
          <w:color w:val="000000" w:themeColor="text1"/>
          <w:sz w:val="22"/>
          <w:szCs w:val="22"/>
        </w:rPr>
        <w:lastRenderedPageBreak/>
        <w:t>Improved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decision</w:t>
      </w:r>
      <w:proofErr w:type="spellEnd"/>
      <w:r w:rsidRPr="331DCF7D">
        <w:rPr>
          <w:rFonts w:ascii="Calibri Light" w:eastAsia="Calibri Light" w:hAnsi="Calibri Light" w:cs="Calibri Light"/>
          <w:color w:val="000000" w:themeColor="text1"/>
          <w:sz w:val="22"/>
          <w:szCs w:val="22"/>
        </w:rPr>
        <w:t xml:space="preserve">-making tools for </w:t>
      </w:r>
      <w:proofErr w:type="spellStart"/>
      <w:r w:rsidRPr="331DCF7D">
        <w:rPr>
          <w:rFonts w:ascii="Calibri Light" w:eastAsia="Calibri Light" w:hAnsi="Calibri Light" w:cs="Calibri Light"/>
          <w:color w:val="000000" w:themeColor="text1"/>
          <w:sz w:val="22"/>
          <w:szCs w:val="22"/>
        </w:rPr>
        <w:t>conservation</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planning</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management.</w:t>
      </w:r>
      <w:ins w:id="100" w:author="Rodriguez, Jeronimo" w:date="2024-11-18T15:34:00Z" w16du:dateUtc="2024-11-18T20:34:00Z">
        <w:r w:rsidR="00F914D7">
          <w:rPr>
            <w:rFonts w:ascii="Calibri Light" w:eastAsia="Calibri Light" w:hAnsi="Calibri Light" w:cs="Calibri Light"/>
            <w:color w:val="000000" w:themeColor="text1"/>
            <w:sz w:val="22"/>
            <w:szCs w:val="22"/>
          </w:rPr>
          <w:t xml:space="preserve"> DSS-</w:t>
        </w:r>
        <w:proofErr w:type="spellStart"/>
        <w:r w:rsidR="00F914D7">
          <w:rPr>
            <w:rFonts w:ascii="Calibri Light" w:eastAsia="Calibri Light" w:hAnsi="Calibri Light" w:cs="Calibri Light"/>
            <w:color w:val="000000" w:themeColor="text1"/>
            <w:sz w:val="22"/>
            <w:szCs w:val="22"/>
          </w:rPr>
          <w:t>Decision</w:t>
        </w:r>
        <w:proofErr w:type="spellEnd"/>
        <w:r w:rsidR="00F914D7">
          <w:rPr>
            <w:rFonts w:ascii="Calibri Light" w:eastAsia="Calibri Light" w:hAnsi="Calibri Light" w:cs="Calibri Light"/>
            <w:color w:val="000000" w:themeColor="text1"/>
            <w:sz w:val="22"/>
            <w:szCs w:val="22"/>
          </w:rPr>
          <w:t xml:space="preserve"> </w:t>
        </w:r>
        <w:proofErr w:type="spellStart"/>
        <w:r w:rsidR="00F914D7">
          <w:rPr>
            <w:rFonts w:ascii="Calibri Light" w:eastAsia="Calibri Light" w:hAnsi="Calibri Light" w:cs="Calibri Light"/>
            <w:color w:val="000000" w:themeColor="text1"/>
            <w:sz w:val="22"/>
            <w:szCs w:val="22"/>
          </w:rPr>
          <w:t>suppo</w:t>
        </w:r>
      </w:ins>
      <w:ins w:id="101" w:author="Rodriguez, Jeronimo" w:date="2024-11-18T15:35:00Z" w16du:dateUtc="2024-11-18T20:35:00Z">
        <w:r w:rsidR="00F914D7">
          <w:rPr>
            <w:rFonts w:ascii="Calibri Light" w:eastAsia="Calibri Light" w:hAnsi="Calibri Light" w:cs="Calibri Light"/>
            <w:color w:val="000000" w:themeColor="text1"/>
            <w:sz w:val="22"/>
            <w:szCs w:val="22"/>
          </w:rPr>
          <w:t>rt</w:t>
        </w:r>
        <w:proofErr w:type="spellEnd"/>
        <w:r w:rsidR="00F914D7">
          <w:rPr>
            <w:rFonts w:ascii="Calibri Light" w:eastAsia="Calibri Light" w:hAnsi="Calibri Light" w:cs="Calibri Light"/>
            <w:color w:val="000000" w:themeColor="text1"/>
            <w:sz w:val="22"/>
            <w:szCs w:val="22"/>
          </w:rPr>
          <w:t xml:space="preserve"> system </w:t>
        </w:r>
        <w:r w:rsidR="00BD1EE1">
          <w:rPr>
            <w:rFonts w:ascii="Calibri Light" w:eastAsia="Calibri Light" w:hAnsi="Calibri Light" w:cs="Calibri Light"/>
            <w:color w:val="000000" w:themeColor="text1"/>
            <w:sz w:val="22"/>
            <w:szCs w:val="22"/>
          </w:rPr>
          <w:t>set</w:t>
        </w:r>
        <w:r w:rsidR="002F2784">
          <w:rPr>
            <w:rFonts w:ascii="Calibri Light" w:eastAsia="Calibri Light" w:hAnsi="Calibri Light" w:cs="Calibri Light"/>
            <w:color w:val="000000" w:themeColor="text1"/>
            <w:sz w:val="22"/>
            <w:szCs w:val="22"/>
          </w:rPr>
          <w:t xml:space="preserve"> </w:t>
        </w:r>
        <w:proofErr w:type="spellStart"/>
        <w:r w:rsidR="002F2784">
          <w:rPr>
            <w:rFonts w:ascii="Calibri Light" w:eastAsia="Calibri Light" w:hAnsi="Calibri Light" w:cs="Calibri Light"/>
            <w:color w:val="000000" w:themeColor="text1"/>
            <w:sz w:val="22"/>
            <w:szCs w:val="22"/>
          </w:rPr>
          <w:t>up</w:t>
        </w:r>
        <w:proofErr w:type="spellEnd"/>
        <w:r w:rsidR="002F2784">
          <w:rPr>
            <w:rFonts w:ascii="Calibri Light" w:eastAsia="Calibri Light" w:hAnsi="Calibri Light" w:cs="Calibri Light"/>
            <w:color w:val="000000" w:themeColor="text1"/>
            <w:sz w:val="22"/>
            <w:szCs w:val="22"/>
          </w:rPr>
          <w:t xml:space="preserve"> </w:t>
        </w:r>
        <w:proofErr w:type="spellStart"/>
        <w:r w:rsidR="002F2784">
          <w:rPr>
            <w:rFonts w:ascii="Calibri Light" w:eastAsia="Calibri Light" w:hAnsi="Calibri Light" w:cs="Calibri Light"/>
            <w:color w:val="000000" w:themeColor="text1"/>
            <w:sz w:val="22"/>
            <w:szCs w:val="22"/>
          </w:rPr>
          <w:t>and</w:t>
        </w:r>
        <w:proofErr w:type="spellEnd"/>
        <w:r w:rsidR="002F2784">
          <w:rPr>
            <w:rFonts w:ascii="Calibri Light" w:eastAsia="Calibri Light" w:hAnsi="Calibri Light" w:cs="Calibri Light"/>
            <w:color w:val="000000" w:themeColor="text1"/>
            <w:sz w:val="22"/>
            <w:szCs w:val="22"/>
          </w:rPr>
          <w:t xml:space="preserve"> running, </w:t>
        </w:r>
        <w:proofErr w:type="spellStart"/>
        <w:r w:rsidR="00814D0A">
          <w:rPr>
            <w:rFonts w:ascii="Calibri Light" w:eastAsia="Calibri Light" w:hAnsi="Calibri Light" w:cs="Calibri Light"/>
            <w:color w:val="000000" w:themeColor="text1"/>
            <w:sz w:val="22"/>
            <w:szCs w:val="22"/>
          </w:rPr>
          <w:t>with</w:t>
        </w:r>
        <w:proofErr w:type="spellEnd"/>
        <w:r w:rsidR="00814D0A">
          <w:rPr>
            <w:rFonts w:ascii="Calibri Light" w:eastAsia="Calibri Light" w:hAnsi="Calibri Light" w:cs="Calibri Light"/>
            <w:color w:val="000000" w:themeColor="text1"/>
            <w:sz w:val="22"/>
            <w:szCs w:val="22"/>
          </w:rPr>
          <w:t xml:space="preserve"> data </w:t>
        </w:r>
        <w:proofErr w:type="spellStart"/>
        <w:r w:rsidR="00814D0A">
          <w:rPr>
            <w:rFonts w:ascii="Calibri Light" w:eastAsia="Calibri Light" w:hAnsi="Calibri Light" w:cs="Calibri Light"/>
            <w:color w:val="000000" w:themeColor="text1"/>
            <w:sz w:val="22"/>
            <w:szCs w:val="22"/>
          </w:rPr>
          <w:t>a</w:t>
        </w:r>
      </w:ins>
      <w:ins w:id="102" w:author="Rodriguez, Jeronimo" w:date="2024-11-18T15:36:00Z" w16du:dateUtc="2024-11-18T20:36:00Z">
        <w:r w:rsidR="00814D0A">
          <w:rPr>
            <w:rFonts w:ascii="Calibri Light" w:eastAsia="Calibri Light" w:hAnsi="Calibri Light" w:cs="Calibri Light"/>
            <w:color w:val="000000" w:themeColor="text1"/>
            <w:sz w:val="22"/>
            <w:szCs w:val="22"/>
          </w:rPr>
          <w:t>nd</w:t>
        </w:r>
        <w:proofErr w:type="spellEnd"/>
        <w:r w:rsidR="00814D0A">
          <w:rPr>
            <w:rFonts w:ascii="Calibri Light" w:eastAsia="Calibri Light" w:hAnsi="Calibri Light" w:cs="Calibri Light"/>
            <w:color w:val="000000" w:themeColor="text1"/>
            <w:sz w:val="22"/>
            <w:szCs w:val="22"/>
          </w:rPr>
          <w:t xml:space="preserve"> </w:t>
        </w:r>
        <w:proofErr w:type="spellStart"/>
        <w:r w:rsidR="00814D0A">
          <w:rPr>
            <w:rFonts w:ascii="Calibri Light" w:eastAsia="Calibri Light" w:hAnsi="Calibri Light" w:cs="Calibri Light"/>
            <w:color w:val="000000" w:themeColor="text1"/>
            <w:sz w:val="22"/>
            <w:szCs w:val="22"/>
          </w:rPr>
          <w:t>algorithms</w:t>
        </w:r>
        <w:proofErr w:type="spellEnd"/>
        <w:r w:rsidR="00814D0A">
          <w:rPr>
            <w:rFonts w:ascii="Calibri Light" w:eastAsia="Calibri Light" w:hAnsi="Calibri Light" w:cs="Calibri Light"/>
            <w:color w:val="000000" w:themeColor="text1"/>
            <w:sz w:val="22"/>
            <w:szCs w:val="22"/>
          </w:rPr>
          <w:t xml:space="preserve"> </w:t>
        </w:r>
      </w:ins>
      <w:proofErr w:type="spellStart"/>
      <w:ins w:id="103" w:author="Rodriguez, Jeronimo" w:date="2024-11-18T15:35:00Z" w16du:dateUtc="2024-11-18T20:35:00Z">
        <w:r w:rsidR="002F2784">
          <w:rPr>
            <w:rFonts w:ascii="Calibri Light" w:eastAsia="Calibri Light" w:hAnsi="Calibri Light" w:cs="Calibri Light"/>
            <w:color w:val="000000" w:themeColor="text1"/>
            <w:sz w:val="22"/>
            <w:szCs w:val="22"/>
          </w:rPr>
          <w:t>accessible</w:t>
        </w:r>
        <w:proofErr w:type="spellEnd"/>
        <w:r w:rsidR="002F2784">
          <w:rPr>
            <w:rFonts w:ascii="Calibri Light" w:eastAsia="Calibri Light" w:hAnsi="Calibri Light" w:cs="Calibri Light"/>
            <w:color w:val="000000" w:themeColor="text1"/>
            <w:sz w:val="22"/>
            <w:szCs w:val="22"/>
          </w:rPr>
          <w:t xml:space="preserve"> </w:t>
        </w:r>
        <w:proofErr w:type="spellStart"/>
        <w:r w:rsidR="002F2784">
          <w:rPr>
            <w:rFonts w:ascii="Calibri Light" w:eastAsia="Calibri Light" w:hAnsi="Calibri Light" w:cs="Calibri Light"/>
            <w:color w:val="000000" w:themeColor="text1"/>
            <w:sz w:val="22"/>
            <w:szCs w:val="22"/>
          </w:rPr>
          <w:t>to</w:t>
        </w:r>
        <w:proofErr w:type="spellEnd"/>
        <w:r w:rsidR="002F2784">
          <w:rPr>
            <w:rFonts w:ascii="Calibri Light" w:eastAsia="Calibri Light" w:hAnsi="Calibri Light" w:cs="Calibri Light"/>
            <w:color w:val="000000" w:themeColor="text1"/>
            <w:sz w:val="22"/>
            <w:szCs w:val="22"/>
          </w:rPr>
          <w:t xml:space="preserve"> </w:t>
        </w:r>
      </w:ins>
      <w:proofErr w:type="spellStart"/>
      <w:ins w:id="104" w:author="Rodriguez, Jeronimo" w:date="2024-11-18T15:36:00Z" w16du:dateUtc="2024-11-18T20:36:00Z">
        <w:r w:rsidR="00814D0A">
          <w:rPr>
            <w:rFonts w:ascii="Calibri Light" w:eastAsia="Calibri Light" w:hAnsi="Calibri Light" w:cs="Calibri Light"/>
            <w:color w:val="000000" w:themeColor="text1"/>
            <w:sz w:val="22"/>
            <w:szCs w:val="22"/>
          </w:rPr>
          <w:t>mid</w:t>
        </w:r>
        <w:proofErr w:type="spellEnd"/>
        <w:r w:rsidR="00814D0A">
          <w:rPr>
            <w:rFonts w:ascii="Calibri Light" w:eastAsia="Calibri Light" w:hAnsi="Calibri Light" w:cs="Calibri Light"/>
            <w:color w:val="000000" w:themeColor="text1"/>
            <w:sz w:val="22"/>
            <w:szCs w:val="22"/>
          </w:rPr>
          <w:t xml:space="preserve"> </w:t>
        </w:r>
        <w:proofErr w:type="spellStart"/>
        <w:r w:rsidR="00814D0A">
          <w:rPr>
            <w:rFonts w:ascii="Calibri Light" w:eastAsia="Calibri Light" w:hAnsi="Calibri Light" w:cs="Calibri Light"/>
            <w:color w:val="000000" w:themeColor="text1"/>
            <w:sz w:val="22"/>
            <w:szCs w:val="22"/>
          </w:rPr>
          <w:t>tier</w:t>
        </w:r>
        <w:proofErr w:type="spellEnd"/>
        <w:r w:rsidR="00814D0A">
          <w:rPr>
            <w:rFonts w:ascii="Calibri Light" w:eastAsia="Calibri Light" w:hAnsi="Calibri Light" w:cs="Calibri Light"/>
            <w:color w:val="000000" w:themeColor="text1"/>
            <w:sz w:val="22"/>
            <w:szCs w:val="22"/>
          </w:rPr>
          <w:t xml:space="preserve"> </w:t>
        </w:r>
        <w:proofErr w:type="spellStart"/>
        <w:r w:rsidR="00814D0A">
          <w:rPr>
            <w:rFonts w:ascii="Calibri Light" w:eastAsia="Calibri Light" w:hAnsi="Calibri Light" w:cs="Calibri Light"/>
            <w:color w:val="000000" w:themeColor="text1"/>
            <w:sz w:val="22"/>
            <w:szCs w:val="22"/>
          </w:rPr>
          <w:t>and</w:t>
        </w:r>
        <w:proofErr w:type="spellEnd"/>
        <w:r w:rsidR="00814D0A">
          <w:rPr>
            <w:rFonts w:ascii="Calibri Light" w:eastAsia="Calibri Light" w:hAnsi="Calibri Light" w:cs="Calibri Light"/>
            <w:color w:val="000000" w:themeColor="text1"/>
            <w:sz w:val="22"/>
            <w:szCs w:val="22"/>
          </w:rPr>
          <w:t xml:space="preserve"> </w:t>
        </w:r>
        <w:proofErr w:type="spellStart"/>
        <w:r w:rsidR="00814D0A">
          <w:rPr>
            <w:rFonts w:ascii="Calibri Light" w:eastAsia="Calibri Light" w:hAnsi="Calibri Light" w:cs="Calibri Light"/>
            <w:color w:val="000000" w:themeColor="text1"/>
            <w:sz w:val="22"/>
            <w:szCs w:val="22"/>
          </w:rPr>
          <w:t>end</w:t>
        </w:r>
        <w:proofErr w:type="spellEnd"/>
        <w:r w:rsidR="00814D0A">
          <w:rPr>
            <w:rFonts w:ascii="Calibri Light" w:eastAsia="Calibri Light" w:hAnsi="Calibri Light" w:cs="Calibri Light"/>
            <w:color w:val="000000" w:themeColor="text1"/>
            <w:sz w:val="22"/>
            <w:szCs w:val="22"/>
          </w:rPr>
          <w:t xml:space="preserve"> </w:t>
        </w:r>
      </w:ins>
      <w:proofErr w:type="spellStart"/>
      <w:ins w:id="105" w:author="Rodriguez, Jeronimo" w:date="2024-11-18T15:35:00Z" w16du:dateUtc="2024-11-18T20:35:00Z">
        <w:r w:rsidR="002F2784">
          <w:rPr>
            <w:rFonts w:ascii="Calibri Light" w:eastAsia="Calibri Light" w:hAnsi="Calibri Light" w:cs="Calibri Light"/>
            <w:color w:val="000000" w:themeColor="text1"/>
            <w:sz w:val="22"/>
            <w:szCs w:val="22"/>
          </w:rPr>
          <w:t>user</w:t>
        </w:r>
      </w:ins>
      <w:ins w:id="106" w:author="Rodriguez, Jeronimo" w:date="2024-11-18T15:36:00Z" w16du:dateUtc="2024-11-18T20:36:00Z">
        <w:r w:rsidR="00814D0A">
          <w:rPr>
            <w:rFonts w:ascii="Calibri Light" w:eastAsia="Calibri Light" w:hAnsi="Calibri Light" w:cs="Calibri Light"/>
            <w:color w:val="000000" w:themeColor="text1"/>
            <w:sz w:val="22"/>
            <w:szCs w:val="22"/>
          </w:rPr>
          <w:t>s</w:t>
        </w:r>
        <w:proofErr w:type="spellEnd"/>
        <w:r w:rsidR="00814D0A">
          <w:rPr>
            <w:rFonts w:ascii="Calibri Light" w:eastAsia="Calibri Light" w:hAnsi="Calibri Light" w:cs="Calibri Light"/>
            <w:color w:val="000000" w:themeColor="text1"/>
            <w:sz w:val="22"/>
            <w:szCs w:val="22"/>
          </w:rPr>
          <w:t>.</w:t>
        </w:r>
      </w:ins>
    </w:p>
    <w:p w14:paraId="70ECF028" w14:textId="7C34C022" w:rsidR="66196D42" w:rsidRDefault="66196D42" w:rsidP="331DCF7D">
      <w:pPr>
        <w:pStyle w:val="ListParagraph"/>
        <w:numPr>
          <w:ilvl w:val="0"/>
          <w:numId w:val="5"/>
        </w:numPr>
        <w:shd w:val="clear" w:color="auto" w:fill="FFFFFF" w:themeFill="background1"/>
        <w:spacing w:before="120" w:after="120"/>
        <w:rPr>
          <w:rFonts w:ascii="Calibri Light" w:eastAsia="Calibri Light" w:hAnsi="Calibri Light" w:cs="Calibri Light"/>
          <w:color w:val="000000" w:themeColor="text1"/>
          <w:sz w:val="22"/>
          <w:szCs w:val="22"/>
        </w:rPr>
      </w:pPr>
      <w:proofErr w:type="spellStart"/>
      <w:r w:rsidRPr="331DCF7D">
        <w:rPr>
          <w:rFonts w:ascii="Calibri Light" w:eastAsia="Calibri Light" w:hAnsi="Calibri Light" w:cs="Calibri Light"/>
          <w:color w:val="000000" w:themeColor="text1"/>
          <w:sz w:val="22"/>
          <w:szCs w:val="22"/>
        </w:rPr>
        <w:t>Protocols</w:t>
      </w:r>
      <w:proofErr w:type="spellEnd"/>
      <w:r w:rsidRPr="331DCF7D">
        <w:rPr>
          <w:rFonts w:ascii="Calibri Light" w:eastAsia="Calibri Light" w:hAnsi="Calibri Light" w:cs="Calibri Light"/>
          <w:color w:val="000000" w:themeColor="text1"/>
          <w:sz w:val="22"/>
          <w:szCs w:val="22"/>
        </w:rPr>
        <w:t xml:space="preserve"> for </w:t>
      </w:r>
      <w:proofErr w:type="spellStart"/>
      <w:r w:rsidRPr="331DCF7D">
        <w:rPr>
          <w:rFonts w:ascii="Calibri Light" w:eastAsia="Calibri Light" w:hAnsi="Calibri Light" w:cs="Calibri Light"/>
          <w:color w:val="000000" w:themeColor="text1"/>
          <w:sz w:val="22"/>
          <w:szCs w:val="22"/>
        </w:rPr>
        <w:t>landscape-level</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biodiversity</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connectivity</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monitoring</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that</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can</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be</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applied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to</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other</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regions</w:t>
      </w:r>
      <w:proofErr w:type="spellEnd"/>
      <w:r w:rsidRPr="331DCF7D">
        <w:rPr>
          <w:rFonts w:ascii="Calibri Light" w:eastAsia="Calibri Light" w:hAnsi="Calibri Light" w:cs="Calibri Light"/>
          <w:color w:val="000000" w:themeColor="text1"/>
          <w:sz w:val="22"/>
          <w:szCs w:val="22"/>
        </w:rPr>
        <w:t>.</w:t>
      </w:r>
    </w:p>
    <w:p w14:paraId="274B8FF7" w14:textId="1C21B4F0" w:rsidR="66196D42" w:rsidRDefault="66196D42" w:rsidP="331DCF7D">
      <w:pPr>
        <w:pStyle w:val="ListParagraph"/>
        <w:numPr>
          <w:ilvl w:val="0"/>
          <w:numId w:val="5"/>
        </w:numPr>
        <w:shd w:val="clear" w:color="auto" w:fill="FFFFFF" w:themeFill="background1"/>
        <w:spacing w:before="120" w:after="120"/>
        <w:rPr>
          <w:rFonts w:ascii="Calibri Light" w:eastAsia="Calibri Light" w:hAnsi="Calibri Light" w:cs="Calibri Light"/>
          <w:color w:val="000000" w:themeColor="text1"/>
          <w:sz w:val="22"/>
          <w:szCs w:val="22"/>
        </w:rPr>
      </w:pPr>
      <w:proofErr w:type="spellStart"/>
      <w:r w:rsidRPr="331DCF7D">
        <w:rPr>
          <w:rFonts w:ascii="Calibri Light" w:eastAsia="Calibri Light" w:hAnsi="Calibri Light" w:cs="Calibri Light"/>
          <w:color w:val="000000" w:themeColor="text1"/>
          <w:sz w:val="22"/>
          <w:szCs w:val="22"/>
        </w:rPr>
        <w:t>Cost</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estimates</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to</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guide</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project</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implementation</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and</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funding</w:t>
      </w:r>
      <w:proofErr w:type="spellEnd"/>
      <w:r w:rsidRPr="331DCF7D">
        <w:rPr>
          <w:rFonts w:ascii="Calibri Light" w:eastAsia="Calibri Light" w:hAnsi="Calibri Light" w:cs="Calibri Light"/>
          <w:color w:val="000000" w:themeColor="text1"/>
          <w:sz w:val="22"/>
          <w:szCs w:val="22"/>
        </w:rPr>
        <w:t xml:space="preserve"> </w:t>
      </w:r>
      <w:proofErr w:type="spellStart"/>
      <w:r w:rsidRPr="331DCF7D">
        <w:rPr>
          <w:rFonts w:ascii="Calibri Light" w:eastAsia="Calibri Light" w:hAnsi="Calibri Light" w:cs="Calibri Light"/>
          <w:color w:val="000000" w:themeColor="text1"/>
          <w:sz w:val="22"/>
          <w:szCs w:val="22"/>
        </w:rPr>
        <w:t>strategies</w:t>
      </w:r>
      <w:proofErr w:type="spellEnd"/>
      <w:r w:rsidRPr="331DCF7D">
        <w:rPr>
          <w:rFonts w:ascii="Calibri Light" w:eastAsia="Calibri Light" w:hAnsi="Calibri Light" w:cs="Calibri Light"/>
          <w:color w:val="000000" w:themeColor="text1"/>
          <w:sz w:val="22"/>
          <w:szCs w:val="22"/>
        </w:rPr>
        <w:t>.</w:t>
      </w:r>
    </w:p>
    <w:p w14:paraId="7E709568" w14:textId="6DD321B4" w:rsidR="66196D42" w:rsidRDefault="66196D42" w:rsidP="331DCF7D">
      <w:pPr>
        <w:shd w:val="clear" w:color="auto" w:fill="FFFFFF" w:themeFill="background1"/>
        <w:spacing w:before="300" w:after="300"/>
        <w:rPr>
          <w:rFonts w:ascii="Calibri Light" w:eastAsia="Calibri Light" w:hAnsi="Calibri Light" w:cs="Calibri Light"/>
          <w:color w:val="000000" w:themeColor="text1"/>
          <w:sz w:val="22"/>
          <w:szCs w:val="22"/>
          <w:lang w:val="en-US"/>
        </w:rPr>
      </w:pPr>
      <w:r w:rsidRPr="331DCF7D">
        <w:rPr>
          <w:rFonts w:ascii="Calibri Light" w:eastAsia="Calibri Light" w:hAnsi="Calibri Light" w:cs="Calibri Light"/>
          <w:color w:val="000000" w:themeColor="text1"/>
          <w:sz w:val="22"/>
          <w:szCs w:val="22"/>
          <w:lang w:val="en-US"/>
        </w:rPr>
        <w:t xml:space="preserve">This project will leverage cutting-edge satellite technology, innovative biodiversity monitoring techniques, community engagement, and functional connectivity assessments to provide a comprehensive evaluation of NBS intervention impacts. By integrating NASA's satellite data with eDNA </w:t>
      </w:r>
      <w:r w:rsidR="55436BA3" w:rsidRPr="331DCF7D">
        <w:rPr>
          <w:rFonts w:ascii="Calibri Light" w:eastAsia="Calibri Light" w:hAnsi="Calibri Light" w:cs="Calibri Light"/>
          <w:color w:val="000000" w:themeColor="text1"/>
          <w:sz w:val="22"/>
          <w:szCs w:val="22"/>
          <w:lang w:val="en-US"/>
        </w:rPr>
        <w:t>analysis, camera</w:t>
      </w:r>
      <w:r w:rsidR="3E822777" w:rsidRPr="331DCF7D">
        <w:rPr>
          <w:rFonts w:ascii="Calibri Light" w:eastAsia="Calibri Light" w:hAnsi="Calibri Light" w:cs="Calibri Light"/>
          <w:color w:val="000000" w:themeColor="text1"/>
          <w:sz w:val="22"/>
          <w:szCs w:val="22"/>
          <w:lang w:val="en-US"/>
        </w:rPr>
        <w:t xml:space="preserve"> traps detection and </w:t>
      </w:r>
      <w:r w:rsidRPr="331DCF7D">
        <w:rPr>
          <w:rFonts w:ascii="Calibri Light" w:eastAsia="Calibri Light" w:hAnsi="Calibri Light" w:cs="Calibri Light"/>
          <w:color w:val="000000" w:themeColor="text1"/>
          <w:sz w:val="22"/>
          <w:szCs w:val="22"/>
          <w:lang w:val="en-US"/>
        </w:rPr>
        <w:t>surveys, community-based monitoring, and connectivity assessments, the NBS OP aims to establish a cost-effective and scalable approach to biodiversity and connectivity monitoring at the landscape scale. This initiative will not only enhance our understanding of ecosystem dynamics but also support the conservation and sustainable management of critical landscapes in the Yucatan Peninsula, MDD, and beyond.</w:t>
      </w:r>
    </w:p>
    <w:p w14:paraId="200ACA91" w14:textId="668A2AF6" w:rsidR="3CFB5ADF" w:rsidRDefault="484AEEE5" w:rsidP="331DCF7D">
      <w:pPr>
        <w:shd w:val="clear" w:color="auto" w:fill="FFFFFF" w:themeFill="background1"/>
        <w:spacing w:before="300" w:after="300"/>
        <w:rPr>
          <w:rFonts w:ascii="Calibri Light" w:eastAsia="Calibri Light" w:hAnsi="Calibri Light" w:cs="Calibri Light"/>
          <w:b/>
          <w:bCs/>
          <w:color w:val="000000" w:themeColor="text1"/>
          <w:sz w:val="22"/>
          <w:szCs w:val="22"/>
        </w:rPr>
      </w:pPr>
      <w:commentRangeStart w:id="107"/>
      <w:proofErr w:type="spellStart"/>
      <w:r w:rsidRPr="6FD9CA1F">
        <w:rPr>
          <w:rFonts w:ascii="Calibri Light" w:eastAsia="Calibri Light" w:hAnsi="Calibri Light" w:cs="Calibri Light"/>
          <w:b/>
          <w:bCs/>
          <w:color w:val="000000" w:themeColor="text1"/>
          <w:sz w:val="22"/>
          <w:szCs w:val="22"/>
        </w:rPr>
        <w:t>E</w:t>
      </w:r>
      <w:commentRangeStart w:id="108"/>
      <w:commentRangeEnd w:id="107"/>
      <w:r>
        <w:rPr>
          <w:rStyle w:val="CommentReference"/>
        </w:rPr>
        <w:commentReference w:id="107"/>
      </w:r>
      <w:r w:rsidRPr="6FD9CA1F">
        <w:rPr>
          <w:rFonts w:ascii="Calibri Light" w:eastAsia="Calibri Light" w:hAnsi="Calibri Light" w:cs="Calibri Light"/>
          <w:b/>
          <w:bCs/>
          <w:color w:val="000000" w:themeColor="text1"/>
          <w:sz w:val="22"/>
          <w:szCs w:val="22"/>
        </w:rPr>
        <w:t>nd</w:t>
      </w:r>
      <w:proofErr w:type="spellEnd"/>
      <w:r w:rsidRPr="2450501E">
        <w:rPr>
          <w:rFonts w:ascii="Calibri Light" w:eastAsia="Calibri Light" w:hAnsi="Calibri Light" w:cs="Calibri Light"/>
          <w:b/>
          <w:bCs/>
          <w:color w:val="000000" w:themeColor="text1"/>
          <w:sz w:val="22"/>
          <w:szCs w:val="22"/>
        </w:rPr>
        <w:t xml:space="preserve"> </w:t>
      </w:r>
      <w:proofErr w:type="spellStart"/>
      <w:r w:rsidRPr="2450501E">
        <w:rPr>
          <w:rFonts w:ascii="Calibri Light" w:eastAsia="Calibri Light" w:hAnsi="Calibri Light" w:cs="Calibri Light"/>
          <w:b/>
          <w:bCs/>
          <w:color w:val="000000" w:themeColor="text1"/>
          <w:sz w:val="22"/>
          <w:szCs w:val="22"/>
        </w:rPr>
        <w:t>users</w:t>
      </w:r>
      <w:proofErr w:type="spellEnd"/>
      <w:r w:rsidRPr="2450501E">
        <w:rPr>
          <w:rFonts w:ascii="Calibri Light" w:eastAsia="Calibri Light" w:hAnsi="Calibri Light" w:cs="Calibri Light"/>
          <w:b/>
          <w:bCs/>
          <w:color w:val="000000" w:themeColor="text1"/>
          <w:sz w:val="22"/>
          <w:szCs w:val="22"/>
        </w:rPr>
        <w:t xml:space="preserve"> </w:t>
      </w:r>
    </w:p>
    <w:commentRangeEnd w:id="108"/>
    <w:p w14:paraId="1CEFACC4" w14:textId="7DB0CAE7" w:rsidR="6FD9CA1F" w:rsidRDefault="6FD9CA1F" w:rsidP="6FD9CA1F">
      <w:pPr>
        <w:shd w:val="clear" w:color="auto" w:fill="FFFFFF" w:themeFill="background1"/>
        <w:spacing w:before="300" w:after="300"/>
        <w:rPr>
          <w:rFonts w:ascii="Calibri Light" w:eastAsia="Calibri Light" w:hAnsi="Calibri Light" w:cs="Calibri Light"/>
          <w:b/>
          <w:bCs/>
          <w:color w:val="000000" w:themeColor="text1"/>
          <w:sz w:val="22"/>
          <w:szCs w:val="22"/>
        </w:rPr>
      </w:pPr>
      <w:r>
        <w:rPr>
          <w:rStyle w:val="CommentReference"/>
        </w:rPr>
        <w:commentReference w:id="108"/>
      </w:r>
    </w:p>
    <w:p w14:paraId="18D1B72E" w14:textId="0ABA9FF6" w:rsidR="484AEEE5" w:rsidRDefault="484AEEE5" w:rsidP="7B489C19">
      <w:pPr>
        <w:shd w:val="clear" w:color="auto" w:fill="FFFFFF" w:themeFill="background1"/>
        <w:spacing w:before="300" w:after="300"/>
        <w:rPr>
          <w:rFonts w:ascii="Calibri Light" w:eastAsia="Calibri Light" w:hAnsi="Calibri Light" w:cs="Calibri Light"/>
          <w:b/>
          <w:bCs/>
          <w:color w:val="000000" w:themeColor="text1"/>
          <w:sz w:val="22"/>
          <w:szCs w:val="22"/>
        </w:rPr>
      </w:pPr>
      <w:r w:rsidRPr="0C26AD65">
        <w:rPr>
          <w:rFonts w:ascii="Calibri Light" w:eastAsia="Calibri Light" w:hAnsi="Calibri Light" w:cs="Calibri Light"/>
          <w:b/>
          <w:bCs/>
          <w:color w:val="000000" w:themeColor="text1"/>
          <w:sz w:val="22"/>
          <w:szCs w:val="22"/>
        </w:rPr>
        <w:t xml:space="preserve">Country offices </w:t>
      </w:r>
      <w:proofErr w:type="spellStart"/>
      <w:r w:rsidRPr="0AAE48D5">
        <w:rPr>
          <w:rFonts w:ascii="Calibri Light" w:eastAsia="Calibri Light" w:hAnsi="Calibri Light" w:cs="Calibri Light"/>
          <w:b/>
          <w:bCs/>
          <w:color w:val="000000" w:themeColor="text1"/>
          <w:sz w:val="22"/>
          <w:szCs w:val="22"/>
        </w:rPr>
        <w:t>agreemts</w:t>
      </w:r>
      <w:proofErr w:type="spellEnd"/>
    </w:p>
    <w:p w14:paraId="5DC7238A" w14:textId="57EDDA0D" w:rsidR="0AAE48D5" w:rsidRDefault="484AEEE5" w:rsidP="0AAE48D5">
      <w:pPr>
        <w:shd w:val="clear" w:color="auto" w:fill="FFFFFF" w:themeFill="background1"/>
        <w:spacing w:before="300" w:after="300"/>
        <w:rPr>
          <w:rFonts w:ascii="Calibri Light" w:eastAsia="Calibri Light" w:hAnsi="Calibri Light" w:cs="Calibri Light"/>
          <w:color w:val="000000" w:themeColor="text1"/>
          <w:sz w:val="22"/>
          <w:szCs w:val="22"/>
        </w:rPr>
      </w:pPr>
      <w:proofErr w:type="spellStart"/>
      <w:r w:rsidRPr="6F7C4A17">
        <w:rPr>
          <w:rFonts w:ascii="Calibri Light" w:eastAsia="Calibri Light" w:hAnsi="Calibri Light" w:cs="Calibri Light"/>
          <w:color w:val="000000" w:themeColor="text1"/>
          <w:sz w:val="22"/>
          <w:szCs w:val="22"/>
        </w:rPr>
        <w:t>Cost</w:t>
      </w:r>
      <w:proofErr w:type="spellEnd"/>
      <w:r w:rsidRPr="6F7C4A17">
        <w:rPr>
          <w:rFonts w:ascii="Calibri Light" w:eastAsia="Calibri Light" w:hAnsi="Calibri Light" w:cs="Calibri Light"/>
          <w:color w:val="000000" w:themeColor="text1"/>
          <w:sz w:val="22"/>
          <w:szCs w:val="22"/>
        </w:rPr>
        <w:t xml:space="preserve"> Center </w:t>
      </w:r>
      <w:proofErr w:type="spellStart"/>
      <w:r w:rsidRPr="6F7C4A17">
        <w:rPr>
          <w:rFonts w:ascii="Calibri Light" w:eastAsia="Calibri Light" w:hAnsi="Calibri Light" w:cs="Calibri Light"/>
          <w:color w:val="000000" w:themeColor="text1"/>
          <w:sz w:val="22"/>
          <w:szCs w:val="22"/>
        </w:rPr>
        <w:t>creation</w:t>
      </w:r>
      <w:proofErr w:type="spellEnd"/>
      <w:r w:rsidRPr="6F7C4A17">
        <w:rPr>
          <w:rFonts w:ascii="Calibri Light" w:eastAsia="Calibri Light" w:hAnsi="Calibri Light" w:cs="Calibri Light"/>
          <w:color w:val="000000" w:themeColor="text1"/>
          <w:sz w:val="22"/>
          <w:szCs w:val="22"/>
        </w:rPr>
        <w:t xml:space="preserve"> </w:t>
      </w:r>
      <w:proofErr w:type="gramStart"/>
      <w:r w:rsidRPr="6F7C4A17">
        <w:rPr>
          <w:rFonts w:ascii="Calibri Light" w:eastAsia="Calibri Light" w:hAnsi="Calibri Light" w:cs="Calibri Light"/>
          <w:color w:val="000000" w:themeColor="text1"/>
          <w:sz w:val="22"/>
          <w:szCs w:val="22"/>
        </w:rPr>
        <w:t>-  no</w:t>
      </w:r>
      <w:proofErr w:type="gramEnd"/>
      <w:r w:rsidRPr="6F7C4A17">
        <w:rPr>
          <w:rFonts w:ascii="Calibri Light" w:eastAsia="Calibri Light" w:hAnsi="Calibri Light" w:cs="Calibri Light"/>
          <w:color w:val="000000" w:themeColor="text1"/>
          <w:sz w:val="22"/>
          <w:szCs w:val="22"/>
        </w:rPr>
        <w:t xml:space="preserve"> sub - Grant </w:t>
      </w:r>
    </w:p>
    <w:p w14:paraId="674EBC18" w14:textId="056CE2A7" w:rsidR="20C20132" w:rsidRDefault="66D13F20" w:rsidP="4E072AE3">
      <w:pPr>
        <w:spacing w:before="240" w:after="240"/>
      </w:pPr>
      <w:proofErr w:type="spellStart"/>
      <w:r w:rsidRPr="4E072AE3">
        <w:rPr>
          <w:rFonts w:ascii="Calibri Light" w:eastAsia="Calibri Light" w:hAnsi="Calibri Light" w:cs="Calibri Light"/>
          <w:b/>
          <w:bCs/>
          <w:sz w:val="22"/>
          <w:szCs w:val="22"/>
        </w:rPr>
        <w:t>Estimated</w:t>
      </w:r>
      <w:proofErr w:type="spellEnd"/>
      <w:r w:rsidRPr="4E072AE3">
        <w:rPr>
          <w:rFonts w:ascii="Calibri Light" w:eastAsia="Calibri Light" w:hAnsi="Calibri Light" w:cs="Calibri Light"/>
          <w:b/>
          <w:bCs/>
          <w:sz w:val="22"/>
          <w:szCs w:val="22"/>
        </w:rPr>
        <w:t xml:space="preserve"> </w:t>
      </w:r>
      <w:proofErr w:type="spellStart"/>
      <w:r w:rsidRPr="4E072AE3">
        <w:rPr>
          <w:rFonts w:ascii="Calibri Light" w:eastAsia="Calibri Light" w:hAnsi="Calibri Light" w:cs="Calibri Light"/>
          <w:b/>
          <w:bCs/>
          <w:sz w:val="22"/>
          <w:szCs w:val="22"/>
        </w:rPr>
        <w:t>Timelines</w:t>
      </w:r>
      <w:proofErr w:type="spellEnd"/>
      <w:r w:rsidRPr="4E072AE3">
        <w:rPr>
          <w:rFonts w:ascii="Calibri Light" w:eastAsia="Calibri Light" w:hAnsi="Calibri Light" w:cs="Calibri Light"/>
          <w:b/>
          <w:bCs/>
          <w:sz w:val="22"/>
          <w:szCs w:val="22"/>
        </w:rPr>
        <w:t xml:space="preserve"> </w:t>
      </w:r>
      <w:proofErr w:type="spellStart"/>
      <w:r w:rsidRPr="4E072AE3">
        <w:rPr>
          <w:rFonts w:ascii="Calibri Light" w:eastAsia="Calibri Light" w:hAnsi="Calibri Light" w:cs="Calibri Light"/>
          <w:b/>
          <w:bCs/>
          <w:sz w:val="22"/>
          <w:szCs w:val="22"/>
        </w:rPr>
        <w:t>and</w:t>
      </w:r>
      <w:proofErr w:type="spellEnd"/>
      <w:r w:rsidRPr="4E072AE3">
        <w:rPr>
          <w:rFonts w:ascii="Calibri Light" w:eastAsia="Calibri Light" w:hAnsi="Calibri Light" w:cs="Calibri Light"/>
          <w:b/>
          <w:bCs/>
          <w:sz w:val="22"/>
          <w:szCs w:val="22"/>
        </w:rPr>
        <w:t xml:space="preserve"> Team </w:t>
      </w:r>
      <w:proofErr w:type="spellStart"/>
      <w:r w:rsidRPr="4E072AE3">
        <w:rPr>
          <w:rFonts w:ascii="Calibri Light" w:eastAsia="Calibri Light" w:hAnsi="Calibri Light" w:cs="Calibri Light"/>
          <w:b/>
          <w:bCs/>
          <w:sz w:val="22"/>
          <w:szCs w:val="22"/>
        </w:rPr>
        <w:t>Allocation</w:t>
      </w:r>
      <w:proofErr w:type="spellEnd"/>
    </w:p>
    <w:p w14:paraId="3F67FFA5" w14:textId="4ABF43F5" w:rsidR="52F33385" w:rsidRDefault="52F33385" w:rsidP="52F33385">
      <w:pPr>
        <w:spacing w:before="240" w:after="240"/>
        <w:rPr>
          <w:rFonts w:ascii="Calibri Light" w:eastAsia="Calibri Light" w:hAnsi="Calibri Light" w:cs="Calibri Light"/>
          <w:b/>
          <w:bCs/>
          <w:sz w:val="22"/>
          <w:szCs w:val="22"/>
        </w:rPr>
      </w:pPr>
    </w:p>
    <w:p w14:paraId="14633896" w14:textId="5E20636A" w:rsidR="52F33385" w:rsidRDefault="1FE8B8BE" w:rsidP="52F33385">
      <w:pPr>
        <w:spacing w:before="240" w:after="240"/>
        <w:rPr>
          <w:rFonts w:ascii="Calibri Light" w:eastAsia="Calibri Light" w:hAnsi="Calibri Light" w:cs="Calibri Light"/>
          <w:b/>
          <w:bCs/>
          <w:sz w:val="22"/>
          <w:szCs w:val="22"/>
        </w:rPr>
      </w:pPr>
      <w:r w:rsidRPr="7FD3E934">
        <w:rPr>
          <w:rFonts w:ascii="Calibri Light" w:eastAsia="Calibri Light" w:hAnsi="Calibri Light" w:cs="Calibri Light"/>
          <w:b/>
          <w:bCs/>
          <w:sz w:val="22"/>
          <w:szCs w:val="22"/>
        </w:rPr>
        <w:t>Tranche 1 (</w:t>
      </w:r>
      <w:r w:rsidR="6B03847E" w:rsidRPr="7FD3E934">
        <w:rPr>
          <w:rFonts w:ascii="Calibri Light" w:eastAsia="Calibri Light" w:hAnsi="Calibri Light" w:cs="Calibri Light"/>
          <w:b/>
          <w:bCs/>
          <w:sz w:val="22"/>
          <w:szCs w:val="22"/>
        </w:rPr>
        <w:t>100</w:t>
      </w:r>
      <w:r w:rsidRPr="7FD3E934">
        <w:rPr>
          <w:rFonts w:ascii="Calibri Light" w:eastAsia="Calibri Light" w:hAnsi="Calibri Light" w:cs="Calibri Light"/>
          <w:b/>
          <w:bCs/>
          <w:sz w:val="22"/>
          <w:szCs w:val="22"/>
        </w:rPr>
        <w:t>k</w:t>
      </w:r>
      <w:commentRangeStart w:id="111"/>
      <w:r w:rsidRPr="7FD3E934">
        <w:rPr>
          <w:rFonts w:ascii="Calibri Light" w:eastAsia="Calibri Light" w:hAnsi="Calibri Light" w:cs="Calibri Light"/>
          <w:b/>
          <w:bCs/>
          <w:sz w:val="22"/>
          <w:szCs w:val="22"/>
        </w:rPr>
        <w:t xml:space="preserve"> </w:t>
      </w:r>
      <w:proofErr w:type="spellStart"/>
      <w:r w:rsidRPr="7FD3E934">
        <w:rPr>
          <w:rFonts w:ascii="Calibri Light" w:eastAsia="Calibri Light" w:hAnsi="Calibri Light" w:cs="Calibri Light"/>
          <w:b/>
          <w:bCs/>
          <w:sz w:val="22"/>
          <w:szCs w:val="22"/>
        </w:rPr>
        <w:t>yr</w:t>
      </w:r>
      <w:proofErr w:type="spellEnd"/>
      <w:r w:rsidRPr="7FD3E934">
        <w:rPr>
          <w:rFonts w:ascii="Calibri Light" w:eastAsia="Calibri Light" w:hAnsi="Calibri Light" w:cs="Calibri Light"/>
          <w:b/>
          <w:bCs/>
          <w:sz w:val="22"/>
          <w:szCs w:val="22"/>
        </w:rPr>
        <w:t>)</w:t>
      </w:r>
    </w:p>
    <w:p w14:paraId="35FDC79D" w14:textId="6FE4F0AB" w:rsidR="4DAA7345" w:rsidRDefault="1FE8B8BE" w:rsidP="7FD3E934">
      <w:pPr>
        <w:spacing w:before="240" w:after="240"/>
        <w:rPr>
          <w:rFonts w:ascii="Calibri Light" w:eastAsia="Calibri Light" w:hAnsi="Calibri Light" w:cs="Calibri Light"/>
          <w:sz w:val="22"/>
          <w:szCs w:val="22"/>
        </w:rPr>
      </w:pPr>
      <w:proofErr w:type="spellStart"/>
      <w:r w:rsidRPr="7FD3E934">
        <w:rPr>
          <w:rFonts w:ascii="Calibri Light" w:eastAsia="Calibri Light" w:hAnsi="Calibri Light" w:cs="Calibri Light"/>
          <w:sz w:val="22"/>
          <w:szCs w:val="22"/>
        </w:rPr>
        <w:t>Two</w:t>
      </w:r>
      <w:proofErr w:type="spellEnd"/>
      <w:r w:rsidRPr="7FD3E934">
        <w:rPr>
          <w:rFonts w:ascii="Calibri Light" w:eastAsia="Calibri Light" w:hAnsi="Calibri Light" w:cs="Calibri Light"/>
          <w:sz w:val="22"/>
          <w:szCs w:val="22"/>
        </w:rPr>
        <w:t xml:space="preserve"> experts parcial time?</w:t>
      </w:r>
      <w:commentRangeEnd w:id="111"/>
      <w:r>
        <w:rPr>
          <w:rStyle w:val="CommentReference"/>
        </w:rPr>
        <w:commentReference w:id="111"/>
      </w:r>
    </w:p>
    <w:p w14:paraId="42C67715" w14:textId="6250AC25" w:rsidR="1FE8B8BE" w:rsidRDefault="1FE8B8BE" w:rsidP="7FD3E934">
      <w:pPr>
        <w:spacing w:before="240" w:after="240"/>
        <w:rPr>
          <w:rFonts w:ascii="Calibri Light" w:eastAsia="Calibri Light" w:hAnsi="Calibri Light" w:cs="Calibri Light"/>
          <w:b/>
          <w:bCs/>
          <w:sz w:val="22"/>
          <w:szCs w:val="22"/>
          <w:lang w:val="en-US"/>
        </w:rPr>
      </w:pPr>
      <w:r w:rsidRPr="7FD3E934">
        <w:rPr>
          <w:rFonts w:ascii="Calibri Light" w:eastAsia="Calibri Light" w:hAnsi="Calibri Light" w:cs="Calibri Light"/>
          <w:b/>
          <w:bCs/>
          <w:sz w:val="22"/>
          <w:szCs w:val="22"/>
          <w:lang w:val="en-US"/>
        </w:rPr>
        <w:t xml:space="preserve">Tranche </w:t>
      </w:r>
      <w:proofErr w:type="gramStart"/>
      <w:r w:rsidRPr="7FD3E934">
        <w:rPr>
          <w:rFonts w:ascii="Calibri Light" w:eastAsia="Calibri Light" w:hAnsi="Calibri Light" w:cs="Calibri Light"/>
          <w:b/>
          <w:bCs/>
          <w:sz w:val="22"/>
          <w:szCs w:val="22"/>
          <w:lang w:val="en-US"/>
        </w:rPr>
        <w:t>2 ?</w:t>
      </w:r>
      <w:proofErr w:type="gramEnd"/>
      <w:r w:rsidR="2AF81C9A" w:rsidRPr="7FD3E934">
        <w:rPr>
          <w:rFonts w:ascii="Calibri Light" w:eastAsia="Calibri Light" w:hAnsi="Calibri Light" w:cs="Calibri Light"/>
          <w:b/>
          <w:bCs/>
          <w:sz w:val="22"/>
          <w:szCs w:val="22"/>
          <w:lang w:val="en-US"/>
        </w:rPr>
        <w:t xml:space="preserve"> (hard to access, we do not have a prototype)</w:t>
      </w:r>
    </w:p>
    <w:p w14:paraId="3CCF645A" w14:textId="72B38A96" w:rsidR="20C20132" w:rsidRDefault="66D13F20" w:rsidP="4E072AE3">
      <w:pPr>
        <w:spacing w:before="240" w:after="240"/>
      </w:pPr>
      <w:proofErr w:type="spellStart"/>
      <w:r w:rsidRPr="4E072AE3">
        <w:rPr>
          <w:rFonts w:ascii="Calibri Light" w:eastAsia="Calibri Light" w:hAnsi="Calibri Light" w:cs="Calibri Light"/>
          <w:sz w:val="22"/>
          <w:szCs w:val="22"/>
        </w:rPr>
        <w:t>To</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ensure</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the</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successful</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implementation</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of</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the</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biodiversity</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monitoring</w:t>
      </w:r>
      <w:proofErr w:type="spellEnd"/>
      <w:r w:rsidRPr="4E072AE3">
        <w:rPr>
          <w:rFonts w:ascii="Calibri Light" w:eastAsia="Calibri Light" w:hAnsi="Calibri Light" w:cs="Calibri Light"/>
          <w:sz w:val="22"/>
          <w:szCs w:val="22"/>
        </w:rPr>
        <w:t xml:space="preserve"> framework, </w:t>
      </w:r>
      <w:proofErr w:type="spellStart"/>
      <w:r w:rsidRPr="4E072AE3">
        <w:rPr>
          <w:rFonts w:ascii="Calibri Light" w:eastAsia="Calibri Light" w:hAnsi="Calibri Light" w:cs="Calibri Light"/>
          <w:sz w:val="22"/>
          <w:szCs w:val="22"/>
        </w:rPr>
        <w:t>the</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following</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team</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members</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will</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dedicate</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specific</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portions</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of</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their</w:t>
      </w:r>
      <w:proofErr w:type="spellEnd"/>
      <w:r w:rsidRPr="4E072AE3">
        <w:rPr>
          <w:rFonts w:ascii="Calibri Light" w:eastAsia="Calibri Light" w:hAnsi="Calibri Light" w:cs="Calibri Light"/>
          <w:sz w:val="22"/>
          <w:szCs w:val="22"/>
        </w:rPr>
        <w:t xml:space="preserve"> time over </w:t>
      </w:r>
      <w:proofErr w:type="spellStart"/>
      <w:r w:rsidRPr="4E072AE3">
        <w:rPr>
          <w:rFonts w:ascii="Calibri Light" w:eastAsia="Calibri Light" w:hAnsi="Calibri Light" w:cs="Calibri Light"/>
          <w:sz w:val="22"/>
          <w:szCs w:val="22"/>
        </w:rPr>
        <w:t>the</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project</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duration</w:t>
      </w:r>
      <w:proofErr w:type="spellEnd"/>
      <w:r w:rsidRPr="4E072AE3">
        <w:rPr>
          <w:rFonts w:ascii="Calibri Light" w:eastAsia="Calibri Light" w:hAnsi="Calibri Light" w:cs="Calibri Light"/>
          <w:sz w:val="22"/>
          <w:szCs w:val="22"/>
        </w:rPr>
        <w:t>:</w:t>
      </w:r>
    </w:p>
    <w:p w14:paraId="1C001802" w14:textId="0BA585DB" w:rsidR="20C20132" w:rsidRDefault="66D13F20" w:rsidP="4E072AE3">
      <w:pPr>
        <w:pStyle w:val="ListParagraph"/>
        <w:numPr>
          <w:ilvl w:val="0"/>
          <w:numId w:val="2"/>
        </w:numPr>
        <w:spacing w:before="240" w:after="240"/>
        <w:rPr>
          <w:rFonts w:ascii="Calibri Light" w:eastAsia="Calibri Light" w:hAnsi="Calibri Light" w:cs="Calibri Light"/>
          <w:b/>
          <w:bCs/>
          <w:sz w:val="22"/>
          <w:szCs w:val="22"/>
        </w:rPr>
      </w:pPr>
      <w:proofErr w:type="spellStart"/>
      <w:r w:rsidRPr="4E072AE3">
        <w:rPr>
          <w:rFonts w:ascii="Calibri Light" w:eastAsia="Calibri Light" w:hAnsi="Calibri Light" w:cs="Calibri Light"/>
          <w:b/>
          <w:bCs/>
          <w:sz w:val="22"/>
          <w:szCs w:val="22"/>
        </w:rPr>
        <w:t>Suren</w:t>
      </w:r>
      <w:commentRangeStart w:id="116"/>
      <w:r w:rsidRPr="4E072AE3">
        <w:rPr>
          <w:rFonts w:ascii="Calibri Light" w:eastAsia="Calibri Light" w:hAnsi="Calibri Light" w:cs="Calibri Light"/>
          <w:b/>
          <w:bCs/>
          <w:sz w:val="22"/>
          <w:szCs w:val="22"/>
        </w:rPr>
        <w:t>dra</w:t>
      </w:r>
      <w:proofErr w:type="spellEnd"/>
    </w:p>
    <w:p w14:paraId="5A906258" w14:textId="7448C5EF" w:rsidR="20C20132" w:rsidRDefault="66D13F20" w:rsidP="4E072AE3">
      <w:pPr>
        <w:pStyle w:val="ListParagraph"/>
        <w:numPr>
          <w:ilvl w:val="1"/>
          <w:numId w:val="2"/>
        </w:numPr>
        <w:spacing w:after="0"/>
        <w:rPr>
          <w:rFonts w:ascii="Calibri Light" w:eastAsia="Calibri Light" w:hAnsi="Calibri Light" w:cs="Calibri Light"/>
          <w:sz w:val="22"/>
          <w:szCs w:val="22"/>
        </w:rPr>
      </w:pPr>
      <w:r w:rsidRPr="4E072AE3">
        <w:rPr>
          <w:rFonts w:ascii="Calibri Light" w:eastAsia="Calibri Light" w:hAnsi="Calibri Light" w:cs="Calibri Light"/>
          <w:b/>
          <w:bCs/>
          <w:sz w:val="22"/>
          <w:szCs w:val="22"/>
        </w:rPr>
        <w:t>Role:</w:t>
      </w:r>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Incorporate</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monitoring</w:t>
      </w:r>
      <w:proofErr w:type="spellEnd"/>
      <w:r w:rsidRPr="4E072AE3">
        <w:rPr>
          <w:rFonts w:ascii="Calibri Light" w:eastAsia="Calibri Light" w:hAnsi="Calibri Light" w:cs="Calibri Light"/>
          <w:sz w:val="22"/>
          <w:szCs w:val="22"/>
        </w:rPr>
        <w:t xml:space="preserve"> inputs </w:t>
      </w:r>
      <w:proofErr w:type="spellStart"/>
      <w:r w:rsidRPr="4E072AE3">
        <w:rPr>
          <w:rFonts w:ascii="Calibri Light" w:eastAsia="Calibri Light" w:hAnsi="Calibri Light" w:cs="Calibri Light"/>
          <w:sz w:val="22"/>
          <w:szCs w:val="22"/>
        </w:rPr>
        <w:t>into</w:t>
      </w:r>
      <w:proofErr w:type="spellEnd"/>
      <w:r w:rsidRPr="4E072AE3">
        <w:rPr>
          <w:rFonts w:ascii="Calibri Light" w:eastAsia="Calibri Light" w:hAnsi="Calibri Light" w:cs="Calibri Light"/>
          <w:sz w:val="22"/>
          <w:szCs w:val="22"/>
        </w:rPr>
        <w:t xml:space="preserve"> NBS design </w:t>
      </w:r>
      <w:proofErr w:type="spellStart"/>
      <w:r w:rsidRPr="4E072AE3">
        <w:rPr>
          <w:rFonts w:ascii="Calibri Light" w:eastAsia="Calibri Light" w:hAnsi="Calibri Light" w:cs="Calibri Light"/>
          <w:sz w:val="22"/>
          <w:szCs w:val="22"/>
        </w:rPr>
        <w:t>and</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monitoring</w:t>
      </w:r>
      <w:proofErr w:type="spellEnd"/>
      <w:r w:rsidRPr="4E072AE3">
        <w:rPr>
          <w:rFonts w:ascii="Calibri Light" w:eastAsia="Calibri Light" w:hAnsi="Calibri Light" w:cs="Calibri Light"/>
          <w:sz w:val="22"/>
          <w:szCs w:val="22"/>
        </w:rPr>
        <w:t xml:space="preserve"> framework.</w:t>
      </w:r>
    </w:p>
    <w:p w14:paraId="1ECE3CA5" w14:textId="6B79DFC1" w:rsidR="20C20132" w:rsidRDefault="66D13F20" w:rsidP="4E072AE3">
      <w:pPr>
        <w:pStyle w:val="ListParagraph"/>
        <w:numPr>
          <w:ilvl w:val="1"/>
          <w:numId w:val="2"/>
        </w:numPr>
        <w:spacing w:after="0"/>
        <w:rPr>
          <w:rFonts w:ascii="Calibri Light" w:eastAsia="Calibri Light" w:hAnsi="Calibri Light" w:cs="Calibri Light"/>
          <w:sz w:val="22"/>
          <w:szCs w:val="22"/>
        </w:rPr>
      </w:pPr>
      <w:proofErr w:type="spellStart"/>
      <w:r w:rsidRPr="4E072AE3">
        <w:rPr>
          <w:rFonts w:ascii="Calibri Light" w:eastAsia="Calibri Light" w:hAnsi="Calibri Light" w:cs="Calibri Light"/>
          <w:b/>
          <w:bCs/>
          <w:sz w:val="22"/>
          <w:szCs w:val="22"/>
        </w:rPr>
        <w:t>Allocation</w:t>
      </w:r>
      <w:proofErr w:type="spellEnd"/>
      <w:r w:rsidRPr="4E072AE3">
        <w:rPr>
          <w:rFonts w:ascii="Calibri Light" w:eastAsia="Calibri Light" w:hAnsi="Calibri Light" w:cs="Calibri Light"/>
          <w:b/>
          <w:bCs/>
          <w:sz w:val="22"/>
          <w:szCs w:val="22"/>
        </w:rPr>
        <w:t>:</w:t>
      </w:r>
      <w:r w:rsidRPr="4E072AE3">
        <w:rPr>
          <w:rFonts w:ascii="Calibri Light" w:eastAsia="Calibri Light" w:hAnsi="Calibri Light" w:cs="Calibri Light"/>
          <w:sz w:val="22"/>
          <w:szCs w:val="22"/>
        </w:rPr>
        <w:t xml:space="preserve"> 10% time</w:t>
      </w:r>
    </w:p>
    <w:p w14:paraId="6241CF83" w14:textId="25B3C0A5" w:rsidR="20C20132" w:rsidRDefault="66D13F20" w:rsidP="4E072AE3">
      <w:pPr>
        <w:pStyle w:val="ListParagraph"/>
        <w:numPr>
          <w:ilvl w:val="1"/>
          <w:numId w:val="2"/>
        </w:numPr>
        <w:spacing w:after="0"/>
        <w:rPr>
          <w:rFonts w:ascii="Calibri Light" w:eastAsia="Calibri Light" w:hAnsi="Calibri Light" w:cs="Calibri Light"/>
          <w:sz w:val="22"/>
          <w:szCs w:val="22"/>
        </w:rPr>
      </w:pPr>
      <w:proofErr w:type="spellStart"/>
      <w:r w:rsidRPr="0934391B">
        <w:rPr>
          <w:rFonts w:ascii="Calibri Light" w:eastAsia="Calibri Light" w:hAnsi="Calibri Light" w:cs="Calibri Light"/>
          <w:b/>
          <w:bCs/>
          <w:sz w:val="22"/>
          <w:szCs w:val="22"/>
        </w:rPr>
        <w:t>Duration</w:t>
      </w:r>
      <w:proofErr w:type="spellEnd"/>
      <w:r w:rsidRPr="0934391B">
        <w:rPr>
          <w:rFonts w:ascii="Calibri Light" w:eastAsia="Calibri Light" w:hAnsi="Calibri Light" w:cs="Calibri Light"/>
          <w:b/>
          <w:bCs/>
          <w:sz w:val="22"/>
          <w:szCs w:val="22"/>
        </w:rPr>
        <w:t>:</w:t>
      </w:r>
      <w:r w:rsidRPr="0934391B">
        <w:rPr>
          <w:rFonts w:ascii="Calibri Light" w:eastAsia="Calibri Light" w:hAnsi="Calibri Light" w:cs="Calibri Light"/>
          <w:sz w:val="22"/>
          <w:szCs w:val="22"/>
        </w:rPr>
        <w:t xml:space="preserve"> </w:t>
      </w:r>
      <w:r w:rsidR="052C3024" w:rsidRPr="0934391B">
        <w:rPr>
          <w:rFonts w:ascii="Calibri Light" w:eastAsia="Calibri Light" w:hAnsi="Calibri Light" w:cs="Calibri Light"/>
          <w:sz w:val="22"/>
          <w:szCs w:val="22"/>
        </w:rPr>
        <w:t>24</w:t>
      </w:r>
      <w:r w:rsidRPr="0934391B">
        <w:rPr>
          <w:rFonts w:ascii="Calibri Light" w:eastAsia="Calibri Light" w:hAnsi="Calibri Light" w:cs="Calibri Light"/>
          <w:sz w:val="22"/>
          <w:szCs w:val="22"/>
        </w:rPr>
        <w:t xml:space="preserve"> </w:t>
      </w:r>
      <w:proofErr w:type="spellStart"/>
      <w:r w:rsidRPr="0934391B">
        <w:rPr>
          <w:rFonts w:ascii="Calibri Light" w:eastAsia="Calibri Light" w:hAnsi="Calibri Light" w:cs="Calibri Light"/>
          <w:sz w:val="22"/>
          <w:szCs w:val="22"/>
        </w:rPr>
        <w:t>months</w:t>
      </w:r>
      <w:proofErr w:type="spellEnd"/>
    </w:p>
    <w:p w14:paraId="140B216A" w14:textId="4006878A" w:rsidR="0934391B" w:rsidRDefault="78D3B449" w:rsidP="7FD3E934">
      <w:pPr>
        <w:pStyle w:val="ListParagraph"/>
        <w:numPr>
          <w:ilvl w:val="0"/>
          <w:numId w:val="1"/>
        </w:numPr>
        <w:spacing w:before="240" w:after="240"/>
        <w:rPr>
          <w:rFonts w:ascii="Calibri Light" w:eastAsia="Calibri Light" w:hAnsi="Calibri Light" w:cs="Calibri Light"/>
          <w:b/>
          <w:bCs/>
          <w:sz w:val="22"/>
          <w:szCs w:val="22"/>
        </w:rPr>
      </w:pPr>
      <w:r w:rsidRPr="7FD3E934">
        <w:rPr>
          <w:rFonts w:ascii="Calibri Light" w:eastAsia="Calibri Light" w:hAnsi="Calibri Light" w:cs="Calibri Light"/>
          <w:b/>
          <w:bCs/>
          <w:sz w:val="22"/>
          <w:szCs w:val="22"/>
        </w:rPr>
        <w:t>Jeronimo</w:t>
      </w:r>
    </w:p>
    <w:p w14:paraId="7BB04E2D" w14:textId="7448C5EF" w:rsidR="78D3B449" w:rsidRDefault="78D3B449" w:rsidP="7FD3E934">
      <w:pPr>
        <w:pStyle w:val="ListParagraph"/>
        <w:numPr>
          <w:ilvl w:val="1"/>
          <w:numId w:val="2"/>
        </w:numPr>
        <w:spacing w:after="0"/>
        <w:rPr>
          <w:rFonts w:ascii="Calibri Light" w:eastAsia="Calibri Light" w:hAnsi="Calibri Light" w:cs="Calibri Light"/>
          <w:sz w:val="22"/>
          <w:szCs w:val="22"/>
        </w:rPr>
      </w:pPr>
      <w:r w:rsidRPr="7FD3E934">
        <w:rPr>
          <w:rFonts w:ascii="Calibri Light" w:eastAsia="Calibri Light" w:hAnsi="Calibri Light" w:cs="Calibri Light"/>
          <w:b/>
          <w:bCs/>
          <w:sz w:val="22"/>
          <w:szCs w:val="22"/>
        </w:rPr>
        <w:t>Role:</w:t>
      </w:r>
      <w:r w:rsidRPr="7FD3E934">
        <w:rPr>
          <w:rFonts w:ascii="Calibri Light" w:eastAsia="Calibri Light" w:hAnsi="Calibri Light" w:cs="Calibri Light"/>
          <w:sz w:val="22"/>
          <w:szCs w:val="22"/>
        </w:rPr>
        <w:t xml:space="preserve"> </w:t>
      </w:r>
      <w:proofErr w:type="spellStart"/>
      <w:r w:rsidRPr="7FD3E934">
        <w:rPr>
          <w:rFonts w:ascii="Calibri Light" w:eastAsia="Calibri Light" w:hAnsi="Calibri Light" w:cs="Calibri Light"/>
          <w:sz w:val="22"/>
          <w:szCs w:val="22"/>
        </w:rPr>
        <w:t>Incorporate</w:t>
      </w:r>
      <w:proofErr w:type="spellEnd"/>
      <w:r w:rsidRPr="7FD3E934">
        <w:rPr>
          <w:rFonts w:ascii="Calibri Light" w:eastAsia="Calibri Light" w:hAnsi="Calibri Light" w:cs="Calibri Light"/>
          <w:sz w:val="22"/>
          <w:szCs w:val="22"/>
        </w:rPr>
        <w:t xml:space="preserve"> </w:t>
      </w:r>
      <w:proofErr w:type="spellStart"/>
      <w:r w:rsidRPr="7FD3E934">
        <w:rPr>
          <w:rFonts w:ascii="Calibri Light" w:eastAsia="Calibri Light" w:hAnsi="Calibri Light" w:cs="Calibri Light"/>
          <w:sz w:val="22"/>
          <w:szCs w:val="22"/>
        </w:rPr>
        <w:t>monitoring</w:t>
      </w:r>
      <w:proofErr w:type="spellEnd"/>
      <w:r w:rsidRPr="7FD3E934">
        <w:rPr>
          <w:rFonts w:ascii="Calibri Light" w:eastAsia="Calibri Light" w:hAnsi="Calibri Light" w:cs="Calibri Light"/>
          <w:sz w:val="22"/>
          <w:szCs w:val="22"/>
        </w:rPr>
        <w:t xml:space="preserve"> inputs </w:t>
      </w:r>
      <w:proofErr w:type="spellStart"/>
      <w:r w:rsidRPr="7FD3E934">
        <w:rPr>
          <w:rFonts w:ascii="Calibri Light" w:eastAsia="Calibri Light" w:hAnsi="Calibri Light" w:cs="Calibri Light"/>
          <w:sz w:val="22"/>
          <w:szCs w:val="22"/>
        </w:rPr>
        <w:t>into</w:t>
      </w:r>
      <w:proofErr w:type="spellEnd"/>
      <w:r w:rsidRPr="7FD3E934">
        <w:rPr>
          <w:rFonts w:ascii="Calibri Light" w:eastAsia="Calibri Light" w:hAnsi="Calibri Light" w:cs="Calibri Light"/>
          <w:sz w:val="22"/>
          <w:szCs w:val="22"/>
        </w:rPr>
        <w:t xml:space="preserve"> NBS design </w:t>
      </w:r>
      <w:proofErr w:type="spellStart"/>
      <w:r w:rsidRPr="7FD3E934">
        <w:rPr>
          <w:rFonts w:ascii="Calibri Light" w:eastAsia="Calibri Light" w:hAnsi="Calibri Light" w:cs="Calibri Light"/>
          <w:sz w:val="22"/>
          <w:szCs w:val="22"/>
        </w:rPr>
        <w:t>and</w:t>
      </w:r>
      <w:proofErr w:type="spellEnd"/>
      <w:r w:rsidRPr="7FD3E934">
        <w:rPr>
          <w:rFonts w:ascii="Calibri Light" w:eastAsia="Calibri Light" w:hAnsi="Calibri Light" w:cs="Calibri Light"/>
          <w:sz w:val="22"/>
          <w:szCs w:val="22"/>
        </w:rPr>
        <w:t xml:space="preserve"> </w:t>
      </w:r>
      <w:proofErr w:type="spellStart"/>
      <w:r w:rsidRPr="7FD3E934">
        <w:rPr>
          <w:rFonts w:ascii="Calibri Light" w:eastAsia="Calibri Light" w:hAnsi="Calibri Light" w:cs="Calibri Light"/>
          <w:sz w:val="22"/>
          <w:szCs w:val="22"/>
        </w:rPr>
        <w:t>monitoring</w:t>
      </w:r>
      <w:proofErr w:type="spellEnd"/>
      <w:r w:rsidRPr="7FD3E934">
        <w:rPr>
          <w:rFonts w:ascii="Calibri Light" w:eastAsia="Calibri Light" w:hAnsi="Calibri Light" w:cs="Calibri Light"/>
          <w:sz w:val="22"/>
          <w:szCs w:val="22"/>
        </w:rPr>
        <w:t xml:space="preserve"> framework.</w:t>
      </w:r>
    </w:p>
    <w:p w14:paraId="05DF2FD8" w14:textId="6B79DFC1" w:rsidR="78D3B449" w:rsidRDefault="78D3B449" w:rsidP="7FD3E934">
      <w:pPr>
        <w:pStyle w:val="ListParagraph"/>
        <w:numPr>
          <w:ilvl w:val="1"/>
          <w:numId w:val="2"/>
        </w:numPr>
        <w:spacing w:after="0"/>
        <w:rPr>
          <w:rFonts w:ascii="Calibri Light" w:eastAsia="Calibri Light" w:hAnsi="Calibri Light" w:cs="Calibri Light"/>
          <w:sz w:val="22"/>
          <w:szCs w:val="22"/>
        </w:rPr>
      </w:pPr>
      <w:proofErr w:type="spellStart"/>
      <w:r w:rsidRPr="7FD3E934">
        <w:rPr>
          <w:rFonts w:ascii="Calibri Light" w:eastAsia="Calibri Light" w:hAnsi="Calibri Light" w:cs="Calibri Light"/>
          <w:b/>
          <w:bCs/>
          <w:sz w:val="22"/>
          <w:szCs w:val="22"/>
        </w:rPr>
        <w:t>Allocation</w:t>
      </w:r>
      <w:proofErr w:type="spellEnd"/>
      <w:r w:rsidRPr="7FD3E934">
        <w:rPr>
          <w:rFonts w:ascii="Calibri Light" w:eastAsia="Calibri Light" w:hAnsi="Calibri Light" w:cs="Calibri Light"/>
          <w:b/>
          <w:bCs/>
          <w:sz w:val="22"/>
          <w:szCs w:val="22"/>
        </w:rPr>
        <w:t>:</w:t>
      </w:r>
      <w:r w:rsidRPr="7FD3E934">
        <w:rPr>
          <w:rFonts w:ascii="Calibri Light" w:eastAsia="Calibri Light" w:hAnsi="Calibri Light" w:cs="Calibri Light"/>
          <w:sz w:val="22"/>
          <w:szCs w:val="22"/>
        </w:rPr>
        <w:t xml:space="preserve"> 10% time</w:t>
      </w:r>
    </w:p>
    <w:p w14:paraId="5CF9D54D" w14:textId="25B3C0A5" w:rsidR="78D3B449" w:rsidRDefault="78D3B449" w:rsidP="7FD3E934">
      <w:pPr>
        <w:pStyle w:val="ListParagraph"/>
        <w:numPr>
          <w:ilvl w:val="1"/>
          <w:numId w:val="2"/>
        </w:numPr>
        <w:spacing w:after="0"/>
        <w:rPr>
          <w:rFonts w:ascii="Calibri Light" w:eastAsia="Calibri Light" w:hAnsi="Calibri Light" w:cs="Calibri Light"/>
          <w:sz w:val="22"/>
          <w:szCs w:val="22"/>
        </w:rPr>
      </w:pPr>
      <w:proofErr w:type="spellStart"/>
      <w:r w:rsidRPr="7FD3E934">
        <w:rPr>
          <w:rFonts w:ascii="Calibri Light" w:eastAsia="Calibri Light" w:hAnsi="Calibri Light" w:cs="Calibri Light"/>
          <w:b/>
          <w:bCs/>
          <w:sz w:val="22"/>
          <w:szCs w:val="22"/>
        </w:rPr>
        <w:t>Duration</w:t>
      </w:r>
      <w:proofErr w:type="spellEnd"/>
      <w:r w:rsidRPr="7FD3E934">
        <w:rPr>
          <w:rFonts w:ascii="Calibri Light" w:eastAsia="Calibri Light" w:hAnsi="Calibri Light" w:cs="Calibri Light"/>
          <w:b/>
          <w:bCs/>
          <w:sz w:val="22"/>
          <w:szCs w:val="22"/>
        </w:rPr>
        <w:t>:</w:t>
      </w:r>
      <w:r w:rsidRPr="7FD3E934">
        <w:rPr>
          <w:rFonts w:ascii="Calibri Light" w:eastAsia="Calibri Light" w:hAnsi="Calibri Light" w:cs="Calibri Light"/>
          <w:sz w:val="22"/>
          <w:szCs w:val="22"/>
        </w:rPr>
        <w:t xml:space="preserve"> 24 </w:t>
      </w:r>
      <w:proofErr w:type="spellStart"/>
      <w:r w:rsidRPr="7FD3E934">
        <w:rPr>
          <w:rFonts w:ascii="Calibri Light" w:eastAsia="Calibri Light" w:hAnsi="Calibri Light" w:cs="Calibri Light"/>
          <w:sz w:val="22"/>
          <w:szCs w:val="22"/>
        </w:rPr>
        <w:t>months</w:t>
      </w:r>
      <w:proofErr w:type="spellEnd"/>
    </w:p>
    <w:p w14:paraId="43B97207" w14:textId="45E609DD" w:rsidR="7FD3E934" w:rsidRDefault="7FD3E934" w:rsidP="7FD3E934">
      <w:pPr>
        <w:spacing w:after="0"/>
        <w:rPr>
          <w:rFonts w:ascii="Calibri Light" w:eastAsia="Calibri Light" w:hAnsi="Calibri Light" w:cs="Calibri Light"/>
          <w:b/>
          <w:bCs/>
          <w:sz w:val="22"/>
          <w:szCs w:val="22"/>
        </w:rPr>
      </w:pPr>
    </w:p>
    <w:p w14:paraId="65DAAFF7" w14:textId="23818002" w:rsidR="6C03E20F" w:rsidRDefault="6C03E20F" w:rsidP="6FD9CA1F">
      <w:pPr>
        <w:pStyle w:val="ListParagraph"/>
        <w:numPr>
          <w:ilvl w:val="1"/>
          <w:numId w:val="2"/>
        </w:numPr>
        <w:spacing w:after="0"/>
        <w:rPr>
          <w:rFonts w:ascii="Calibri Light" w:eastAsia="Calibri Light" w:hAnsi="Calibri Light" w:cs="Calibri Light"/>
          <w:b/>
          <w:bCs/>
          <w:sz w:val="22"/>
          <w:szCs w:val="22"/>
        </w:rPr>
      </w:pPr>
      <w:r w:rsidRPr="6FD9CA1F">
        <w:rPr>
          <w:rFonts w:ascii="Calibri Light" w:eastAsia="Calibri Light" w:hAnsi="Calibri Light" w:cs="Calibri Light"/>
          <w:b/>
          <w:bCs/>
          <w:sz w:val="22"/>
          <w:szCs w:val="22"/>
        </w:rPr>
        <w:lastRenderedPageBreak/>
        <w:t>CO Time?</w:t>
      </w:r>
    </w:p>
    <w:p w14:paraId="2ED17407" w14:textId="5C470A84" w:rsidR="6FD9CA1F" w:rsidRDefault="6FD9CA1F" w:rsidP="6FD9CA1F">
      <w:pPr>
        <w:spacing w:after="0"/>
        <w:rPr>
          <w:rFonts w:ascii="Calibri Light" w:eastAsia="Calibri Light" w:hAnsi="Calibri Light" w:cs="Calibri Light"/>
          <w:b/>
          <w:bCs/>
          <w:sz w:val="22"/>
          <w:szCs w:val="22"/>
        </w:rPr>
      </w:pPr>
    </w:p>
    <w:p w14:paraId="4C5DFA7F" w14:textId="4E9341A9" w:rsidR="6C03E20F" w:rsidRDefault="6C03E20F" w:rsidP="6FD9CA1F">
      <w:pPr>
        <w:pStyle w:val="ListParagraph"/>
        <w:numPr>
          <w:ilvl w:val="1"/>
          <w:numId w:val="2"/>
        </w:numPr>
        <w:spacing w:after="0"/>
        <w:rPr>
          <w:rFonts w:ascii="Calibri Light" w:eastAsia="Calibri Light" w:hAnsi="Calibri Light" w:cs="Calibri Light"/>
          <w:b/>
          <w:bCs/>
          <w:sz w:val="22"/>
          <w:szCs w:val="22"/>
        </w:rPr>
      </w:pPr>
      <w:r w:rsidRPr="6FD9CA1F">
        <w:rPr>
          <w:rFonts w:ascii="Calibri Light" w:eastAsia="Calibri Light" w:hAnsi="Calibri Light" w:cs="Calibri Light"/>
          <w:b/>
          <w:bCs/>
          <w:sz w:val="22"/>
          <w:szCs w:val="22"/>
        </w:rPr>
        <w:t xml:space="preserve">Science </w:t>
      </w:r>
      <w:proofErr w:type="spellStart"/>
      <w:r w:rsidRPr="6FD9CA1F">
        <w:rPr>
          <w:rFonts w:ascii="Calibri Light" w:eastAsia="Calibri Light" w:hAnsi="Calibri Light" w:cs="Calibri Light"/>
          <w:b/>
          <w:bCs/>
          <w:sz w:val="22"/>
          <w:szCs w:val="22"/>
        </w:rPr>
        <w:t>team</w:t>
      </w:r>
      <w:proofErr w:type="spellEnd"/>
      <w:r w:rsidRPr="6FD9CA1F">
        <w:rPr>
          <w:rFonts w:ascii="Calibri Light" w:eastAsia="Calibri Light" w:hAnsi="Calibri Light" w:cs="Calibri Light"/>
          <w:b/>
          <w:bCs/>
          <w:sz w:val="22"/>
          <w:szCs w:val="22"/>
        </w:rPr>
        <w:t xml:space="preserve"> </w:t>
      </w:r>
      <w:proofErr w:type="spellStart"/>
      <w:r w:rsidRPr="6FD9CA1F">
        <w:rPr>
          <w:rFonts w:ascii="Calibri Light" w:eastAsia="Calibri Light" w:hAnsi="Calibri Light" w:cs="Calibri Light"/>
          <w:b/>
          <w:bCs/>
          <w:sz w:val="22"/>
          <w:szCs w:val="22"/>
        </w:rPr>
        <w:t>Leadership</w:t>
      </w:r>
      <w:commentRangeEnd w:id="116"/>
      <w:proofErr w:type="spellEnd"/>
      <w:r>
        <w:rPr>
          <w:rStyle w:val="CommentReference"/>
        </w:rPr>
        <w:commentReference w:id="116"/>
      </w:r>
    </w:p>
    <w:p w14:paraId="3E105583" w14:textId="44117A8C" w:rsidR="20C20132" w:rsidRDefault="66D13F20" w:rsidP="4E072AE3">
      <w:pPr>
        <w:pStyle w:val="ListParagraph"/>
        <w:numPr>
          <w:ilvl w:val="0"/>
          <w:numId w:val="2"/>
        </w:numPr>
        <w:spacing w:before="240" w:after="240"/>
        <w:rPr>
          <w:rFonts w:ascii="Calibri Light" w:eastAsia="Calibri Light" w:hAnsi="Calibri Light" w:cs="Calibri Light"/>
          <w:b/>
          <w:bCs/>
          <w:sz w:val="22"/>
          <w:szCs w:val="22"/>
        </w:rPr>
      </w:pPr>
      <w:r w:rsidRPr="4E072AE3">
        <w:rPr>
          <w:rFonts w:ascii="Calibri Light" w:eastAsia="Calibri Light" w:hAnsi="Calibri Light" w:cs="Calibri Light"/>
          <w:b/>
          <w:bCs/>
          <w:sz w:val="22"/>
          <w:szCs w:val="22"/>
        </w:rPr>
        <w:t xml:space="preserve">Matheus </w:t>
      </w:r>
    </w:p>
    <w:p w14:paraId="66913AF4" w14:textId="2EBA33A0" w:rsidR="20C20132" w:rsidRDefault="66D13F20" w:rsidP="4E072AE3">
      <w:pPr>
        <w:pStyle w:val="ListParagraph"/>
        <w:numPr>
          <w:ilvl w:val="1"/>
          <w:numId w:val="2"/>
        </w:numPr>
        <w:spacing w:after="0"/>
        <w:rPr>
          <w:rFonts w:ascii="Calibri Light" w:eastAsia="Calibri Light" w:hAnsi="Calibri Light" w:cs="Calibri Light"/>
          <w:sz w:val="22"/>
          <w:szCs w:val="22"/>
        </w:rPr>
      </w:pPr>
      <w:r w:rsidRPr="4E072AE3">
        <w:rPr>
          <w:rFonts w:ascii="Calibri Light" w:eastAsia="Calibri Light" w:hAnsi="Calibri Light" w:cs="Calibri Light"/>
          <w:b/>
          <w:bCs/>
          <w:sz w:val="22"/>
          <w:szCs w:val="22"/>
        </w:rPr>
        <w:t>Role:</w:t>
      </w:r>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Support</w:t>
      </w:r>
      <w:proofErr w:type="spellEnd"/>
      <w:r w:rsidRPr="4E072AE3">
        <w:rPr>
          <w:rFonts w:ascii="Calibri Light" w:eastAsia="Calibri Light" w:hAnsi="Calibri Light" w:cs="Calibri Light"/>
          <w:sz w:val="22"/>
          <w:szCs w:val="22"/>
        </w:rPr>
        <w:t xml:space="preserve"> Community-</w:t>
      </w:r>
      <w:proofErr w:type="spellStart"/>
      <w:r w:rsidRPr="4E072AE3">
        <w:rPr>
          <w:rFonts w:ascii="Calibri Light" w:eastAsia="Calibri Light" w:hAnsi="Calibri Light" w:cs="Calibri Light"/>
          <w:sz w:val="22"/>
          <w:szCs w:val="22"/>
        </w:rPr>
        <w:t>Based</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Monitoring</w:t>
      </w:r>
      <w:proofErr w:type="spellEnd"/>
      <w:r w:rsidRPr="4E072AE3">
        <w:rPr>
          <w:rFonts w:ascii="Calibri Light" w:eastAsia="Calibri Light" w:hAnsi="Calibri Light" w:cs="Calibri Light"/>
          <w:sz w:val="22"/>
          <w:szCs w:val="22"/>
        </w:rPr>
        <w:t xml:space="preserve"> in </w:t>
      </w:r>
      <w:proofErr w:type="spellStart"/>
      <w:r w:rsidRPr="4E072AE3">
        <w:rPr>
          <w:rFonts w:ascii="Calibri Light" w:eastAsia="Calibri Light" w:hAnsi="Calibri Light" w:cs="Calibri Light"/>
          <w:sz w:val="22"/>
          <w:szCs w:val="22"/>
        </w:rPr>
        <w:t>line</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with</w:t>
      </w:r>
      <w:proofErr w:type="spellEnd"/>
      <w:r w:rsidRPr="4E072AE3">
        <w:rPr>
          <w:rFonts w:ascii="Calibri Light" w:eastAsia="Calibri Light" w:hAnsi="Calibri Light" w:cs="Calibri Light"/>
          <w:sz w:val="22"/>
          <w:szCs w:val="22"/>
        </w:rPr>
        <w:t xml:space="preserve"> social </w:t>
      </w:r>
      <w:proofErr w:type="spellStart"/>
      <w:r w:rsidRPr="4E072AE3">
        <w:rPr>
          <w:rFonts w:ascii="Calibri Light" w:eastAsia="Calibri Light" w:hAnsi="Calibri Light" w:cs="Calibri Light"/>
          <w:sz w:val="22"/>
          <w:szCs w:val="22"/>
        </w:rPr>
        <w:t>monitoring</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guidelines</w:t>
      </w:r>
      <w:proofErr w:type="spellEnd"/>
      <w:r w:rsidRPr="4E072AE3">
        <w:rPr>
          <w:rFonts w:ascii="Calibri Light" w:eastAsia="Calibri Light" w:hAnsi="Calibri Light" w:cs="Calibri Light"/>
          <w:sz w:val="22"/>
          <w:szCs w:val="22"/>
        </w:rPr>
        <w:t>.</w:t>
      </w:r>
    </w:p>
    <w:p w14:paraId="3EDA4469" w14:textId="2BDEC10E" w:rsidR="20C20132" w:rsidRDefault="66D13F20" w:rsidP="4E072AE3">
      <w:pPr>
        <w:pStyle w:val="ListParagraph"/>
        <w:numPr>
          <w:ilvl w:val="1"/>
          <w:numId w:val="2"/>
        </w:numPr>
        <w:spacing w:after="0"/>
        <w:rPr>
          <w:rFonts w:ascii="Calibri Light" w:eastAsia="Calibri Light" w:hAnsi="Calibri Light" w:cs="Calibri Light"/>
          <w:sz w:val="22"/>
          <w:szCs w:val="22"/>
        </w:rPr>
      </w:pPr>
      <w:proofErr w:type="spellStart"/>
      <w:r w:rsidRPr="4E072AE3">
        <w:rPr>
          <w:rFonts w:ascii="Calibri Light" w:eastAsia="Calibri Light" w:hAnsi="Calibri Light" w:cs="Calibri Light"/>
          <w:b/>
          <w:bCs/>
          <w:sz w:val="22"/>
          <w:szCs w:val="22"/>
        </w:rPr>
        <w:t>Allocation</w:t>
      </w:r>
      <w:proofErr w:type="spellEnd"/>
      <w:r w:rsidRPr="4E072AE3">
        <w:rPr>
          <w:rFonts w:ascii="Calibri Light" w:eastAsia="Calibri Light" w:hAnsi="Calibri Light" w:cs="Calibri Light"/>
          <w:b/>
          <w:bCs/>
          <w:sz w:val="22"/>
          <w:szCs w:val="22"/>
        </w:rPr>
        <w:t>:</w:t>
      </w:r>
      <w:r w:rsidRPr="4E072AE3">
        <w:rPr>
          <w:rFonts w:ascii="Calibri Light" w:eastAsia="Calibri Light" w:hAnsi="Calibri Light" w:cs="Calibri Light"/>
          <w:sz w:val="22"/>
          <w:szCs w:val="22"/>
        </w:rPr>
        <w:t xml:space="preserve"> 10% time</w:t>
      </w:r>
    </w:p>
    <w:p w14:paraId="4734E720" w14:textId="490E8A3F" w:rsidR="20C20132" w:rsidRDefault="66D13F20" w:rsidP="4E072AE3">
      <w:pPr>
        <w:pStyle w:val="ListParagraph"/>
        <w:numPr>
          <w:ilvl w:val="1"/>
          <w:numId w:val="2"/>
        </w:numPr>
        <w:spacing w:after="0"/>
        <w:rPr>
          <w:rFonts w:ascii="Calibri Light" w:eastAsia="Calibri Light" w:hAnsi="Calibri Light" w:cs="Calibri Light"/>
          <w:sz w:val="22"/>
          <w:szCs w:val="22"/>
        </w:rPr>
      </w:pPr>
      <w:proofErr w:type="spellStart"/>
      <w:r w:rsidRPr="4E072AE3">
        <w:rPr>
          <w:rFonts w:ascii="Calibri Light" w:eastAsia="Calibri Light" w:hAnsi="Calibri Light" w:cs="Calibri Light"/>
          <w:b/>
          <w:bCs/>
          <w:sz w:val="22"/>
          <w:szCs w:val="22"/>
        </w:rPr>
        <w:t>Duration</w:t>
      </w:r>
      <w:proofErr w:type="spellEnd"/>
      <w:r w:rsidRPr="4E072AE3">
        <w:rPr>
          <w:rFonts w:ascii="Calibri Light" w:eastAsia="Calibri Light" w:hAnsi="Calibri Light" w:cs="Calibri Light"/>
          <w:b/>
          <w:bCs/>
          <w:sz w:val="22"/>
          <w:szCs w:val="22"/>
        </w:rPr>
        <w:t>:</w:t>
      </w:r>
      <w:r w:rsidRPr="4E072AE3">
        <w:rPr>
          <w:rFonts w:ascii="Calibri Light" w:eastAsia="Calibri Light" w:hAnsi="Calibri Light" w:cs="Calibri Light"/>
          <w:sz w:val="22"/>
          <w:szCs w:val="22"/>
        </w:rPr>
        <w:t xml:space="preserve"> 12 </w:t>
      </w:r>
      <w:proofErr w:type="spellStart"/>
      <w:r w:rsidRPr="4E072AE3">
        <w:rPr>
          <w:rFonts w:ascii="Calibri Light" w:eastAsia="Calibri Light" w:hAnsi="Calibri Light" w:cs="Calibri Light"/>
          <w:sz w:val="22"/>
          <w:szCs w:val="22"/>
        </w:rPr>
        <w:t>months</w:t>
      </w:r>
      <w:proofErr w:type="spellEnd"/>
    </w:p>
    <w:p w14:paraId="42086CF1" w14:textId="76979F38" w:rsidR="20C20132" w:rsidRDefault="66D13F20" w:rsidP="4E072AE3">
      <w:pPr>
        <w:pStyle w:val="ListParagraph"/>
        <w:numPr>
          <w:ilvl w:val="0"/>
          <w:numId w:val="2"/>
        </w:numPr>
        <w:spacing w:before="240" w:after="240"/>
        <w:rPr>
          <w:rFonts w:ascii="Calibri Light" w:eastAsia="Calibri Light" w:hAnsi="Calibri Light" w:cs="Calibri Light"/>
          <w:b/>
          <w:bCs/>
          <w:sz w:val="22"/>
          <w:szCs w:val="22"/>
        </w:rPr>
      </w:pPr>
      <w:r w:rsidRPr="4E072AE3">
        <w:rPr>
          <w:rFonts w:ascii="Calibri Light" w:eastAsia="Calibri Light" w:hAnsi="Calibri Light" w:cs="Calibri Light"/>
          <w:b/>
          <w:bCs/>
          <w:sz w:val="22"/>
          <w:szCs w:val="22"/>
        </w:rPr>
        <w:t>Carolin</w:t>
      </w:r>
    </w:p>
    <w:p w14:paraId="789E9B55" w14:textId="68AACE7A" w:rsidR="20C20132" w:rsidRDefault="66D13F20" w:rsidP="4E072AE3">
      <w:pPr>
        <w:pStyle w:val="ListParagraph"/>
        <w:numPr>
          <w:ilvl w:val="1"/>
          <w:numId w:val="2"/>
        </w:numPr>
        <w:spacing w:after="0"/>
        <w:rPr>
          <w:rFonts w:ascii="Calibri Light" w:eastAsia="Calibri Light" w:hAnsi="Calibri Light" w:cs="Calibri Light"/>
          <w:sz w:val="22"/>
          <w:szCs w:val="22"/>
        </w:rPr>
      </w:pPr>
      <w:r w:rsidRPr="4E072AE3">
        <w:rPr>
          <w:rFonts w:ascii="Calibri Light" w:eastAsia="Calibri Light" w:hAnsi="Calibri Light" w:cs="Calibri Light"/>
          <w:b/>
          <w:bCs/>
          <w:sz w:val="22"/>
          <w:szCs w:val="22"/>
        </w:rPr>
        <w:t>Role:</w:t>
      </w:r>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Estimate</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and</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provide</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detailed</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costs</w:t>
      </w:r>
      <w:proofErr w:type="spellEnd"/>
      <w:r w:rsidRPr="4E072AE3">
        <w:rPr>
          <w:rFonts w:ascii="Calibri Light" w:eastAsia="Calibri Light" w:hAnsi="Calibri Light" w:cs="Calibri Light"/>
          <w:sz w:val="22"/>
          <w:szCs w:val="22"/>
        </w:rPr>
        <w:t xml:space="preserve"> for </w:t>
      </w:r>
      <w:proofErr w:type="spellStart"/>
      <w:r w:rsidRPr="4E072AE3">
        <w:rPr>
          <w:rFonts w:ascii="Calibri Light" w:eastAsia="Calibri Light" w:hAnsi="Calibri Light" w:cs="Calibri Light"/>
          <w:sz w:val="22"/>
          <w:szCs w:val="22"/>
        </w:rPr>
        <w:t>the</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monitoring</w:t>
      </w:r>
      <w:proofErr w:type="spellEnd"/>
      <w:r w:rsidRPr="4E072AE3">
        <w:rPr>
          <w:rFonts w:ascii="Calibri Light" w:eastAsia="Calibri Light" w:hAnsi="Calibri Light" w:cs="Calibri Light"/>
          <w:sz w:val="22"/>
          <w:szCs w:val="22"/>
        </w:rPr>
        <w:t xml:space="preserve"> framework.</w:t>
      </w:r>
    </w:p>
    <w:p w14:paraId="4DE1DB0A" w14:textId="66DC446A" w:rsidR="20C20132" w:rsidRDefault="66D13F20" w:rsidP="4E072AE3">
      <w:pPr>
        <w:pStyle w:val="ListParagraph"/>
        <w:numPr>
          <w:ilvl w:val="1"/>
          <w:numId w:val="2"/>
        </w:numPr>
        <w:spacing w:after="0"/>
        <w:rPr>
          <w:rFonts w:ascii="Calibri Light" w:eastAsia="Calibri Light" w:hAnsi="Calibri Light" w:cs="Calibri Light"/>
          <w:sz w:val="22"/>
          <w:szCs w:val="22"/>
        </w:rPr>
      </w:pPr>
      <w:proofErr w:type="spellStart"/>
      <w:r w:rsidRPr="4E072AE3">
        <w:rPr>
          <w:rFonts w:ascii="Calibri Light" w:eastAsia="Calibri Light" w:hAnsi="Calibri Light" w:cs="Calibri Light"/>
          <w:b/>
          <w:bCs/>
          <w:sz w:val="22"/>
          <w:szCs w:val="22"/>
        </w:rPr>
        <w:t>Allocation</w:t>
      </w:r>
      <w:proofErr w:type="spellEnd"/>
      <w:r w:rsidRPr="4E072AE3">
        <w:rPr>
          <w:rFonts w:ascii="Calibri Light" w:eastAsia="Calibri Light" w:hAnsi="Calibri Light" w:cs="Calibri Light"/>
          <w:b/>
          <w:bCs/>
          <w:sz w:val="22"/>
          <w:szCs w:val="22"/>
        </w:rPr>
        <w:t>:</w:t>
      </w:r>
      <w:r w:rsidRPr="4E072AE3">
        <w:rPr>
          <w:rFonts w:ascii="Calibri Light" w:eastAsia="Calibri Light" w:hAnsi="Calibri Light" w:cs="Calibri Light"/>
          <w:sz w:val="22"/>
          <w:szCs w:val="22"/>
        </w:rPr>
        <w:t xml:space="preserve"> </w:t>
      </w:r>
      <w:r w:rsidR="495833F3" w:rsidRPr="2450501E">
        <w:rPr>
          <w:rFonts w:ascii="Calibri Light" w:eastAsia="Calibri Light" w:hAnsi="Calibri Light" w:cs="Calibri Light"/>
          <w:sz w:val="22"/>
          <w:szCs w:val="22"/>
        </w:rPr>
        <w:t>10</w:t>
      </w:r>
      <w:r w:rsidRPr="4E072AE3">
        <w:rPr>
          <w:rFonts w:ascii="Calibri Light" w:eastAsia="Calibri Light" w:hAnsi="Calibri Light" w:cs="Calibri Light"/>
          <w:sz w:val="22"/>
          <w:szCs w:val="22"/>
        </w:rPr>
        <w:t>% time</w:t>
      </w:r>
    </w:p>
    <w:p w14:paraId="6B2B9C7F" w14:textId="27E52D04" w:rsidR="20C20132" w:rsidRDefault="66D13F20" w:rsidP="4E072AE3">
      <w:pPr>
        <w:pStyle w:val="ListParagraph"/>
        <w:numPr>
          <w:ilvl w:val="1"/>
          <w:numId w:val="2"/>
        </w:numPr>
        <w:spacing w:after="0"/>
        <w:rPr>
          <w:rFonts w:ascii="Calibri Light" w:eastAsia="Calibri Light" w:hAnsi="Calibri Light" w:cs="Calibri Light"/>
          <w:sz w:val="22"/>
          <w:szCs w:val="22"/>
        </w:rPr>
      </w:pPr>
      <w:proofErr w:type="spellStart"/>
      <w:r w:rsidRPr="7FD3E934">
        <w:rPr>
          <w:rFonts w:ascii="Calibri Light" w:eastAsia="Calibri Light" w:hAnsi="Calibri Light" w:cs="Calibri Light"/>
          <w:b/>
          <w:bCs/>
          <w:sz w:val="22"/>
          <w:szCs w:val="22"/>
        </w:rPr>
        <w:t>Duration</w:t>
      </w:r>
      <w:proofErr w:type="spellEnd"/>
      <w:r w:rsidRPr="7FD3E934">
        <w:rPr>
          <w:rFonts w:ascii="Calibri Light" w:eastAsia="Calibri Light" w:hAnsi="Calibri Light" w:cs="Calibri Light"/>
          <w:b/>
          <w:bCs/>
          <w:sz w:val="22"/>
          <w:szCs w:val="22"/>
        </w:rPr>
        <w:t>:</w:t>
      </w:r>
      <w:r w:rsidRPr="7FD3E934">
        <w:rPr>
          <w:rFonts w:ascii="Calibri Light" w:eastAsia="Calibri Light" w:hAnsi="Calibri Light" w:cs="Calibri Light"/>
          <w:sz w:val="22"/>
          <w:szCs w:val="22"/>
        </w:rPr>
        <w:t xml:space="preserve"> 12 </w:t>
      </w:r>
      <w:proofErr w:type="spellStart"/>
      <w:r w:rsidRPr="7FD3E934">
        <w:rPr>
          <w:rFonts w:ascii="Calibri Light" w:eastAsia="Calibri Light" w:hAnsi="Calibri Light" w:cs="Calibri Light"/>
          <w:sz w:val="22"/>
          <w:szCs w:val="22"/>
        </w:rPr>
        <w:t>months</w:t>
      </w:r>
      <w:proofErr w:type="spellEnd"/>
    </w:p>
    <w:p w14:paraId="3E95F5ED" w14:textId="57D69066" w:rsidR="00691748" w:rsidRPr="00691748" w:rsidRDefault="66D13F20" w:rsidP="00691748">
      <w:pPr>
        <w:pStyle w:val="ListParagraph"/>
        <w:numPr>
          <w:ilvl w:val="0"/>
          <w:numId w:val="2"/>
        </w:numPr>
        <w:spacing w:before="240" w:after="240"/>
        <w:rPr>
          <w:rFonts w:ascii="Calibri Light" w:eastAsia="Calibri Light" w:hAnsi="Calibri Light" w:cs="Calibri Light"/>
          <w:sz w:val="22"/>
          <w:szCs w:val="22"/>
        </w:rPr>
      </w:pPr>
      <w:r w:rsidRPr="7FD3E934">
        <w:rPr>
          <w:rFonts w:ascii="Calibri Light" w:eastAsia="Calibri Light" w:hAnsi="Calibri Light" w:cs="Calibri Light"/>
          <w:b/>
          <w:bCs/>
          <w:sz w:val="22"/>
          <w:szCs w:val="22"/>
        </w:rPr>
        <w:t xml:space="preserve">Martin </w:t>
      </w:r>
    </w:p>
    <w:p w14:paraId="68783D67" w14:textId="4737B134" w:rsidR="20C20132" w:rsidRPr="007A58A3" w:rsidRDefault="66D13F20" w:rsidP="00691748">
      <w:pPr>
        <w:pStyle w:val="ListParagraph"/>
        <w:numPr>
          <w:ilvl w:val="1"/>
          <w:numId w:val="2"/>
        </w:numPr>
        <w:spacing w:before="240" w:after="240"/>
        <w:rPr>
          <w:rFonts w:ascii="Calibri Light" w:eastAsia="Calibri Light" w:hAnsi="Calibri Light" w:cs="Calibri Light"/>
          <w:sz w:val="22"/>
          <w:szCs w:val="22"/>
        </w:rPr>
      </w:pPr>
      <w:r w:rsidRPr="007A58A3">
        <w:rPr>
          <w:rFonts w:ascii="Calibri Light" w:eastAsia="Calibri Light" w:hAnsi="Calibri Light" w:cs="Calibri Light"/>
          <w:b/>
          <w:bCs/>
          <w:sz w:val="22"/>
          <w:szCs w:val="22"/>
        </w:rPr>
        <w:t>Role:</w:t>
      </w:r>
      <w:r w:rsidRPr="007A58A3">
        <w:rPr>
          <w:rFonts w:ascii="Calibri Light" w:eastAsia="Calibri Light" w:hAnsi="Calibri Light" w:cs="Calibri Light"/>
          <w:sz w:val="22"/>
          <w:szCs w:val="22"/>
        </w:rPr>
        <w:t xml:space="preserve"> </w:t>
      </w:r>
      <w:proofErr w:type="spellStart"/>
      <w:r w:rsidRPr="007A58A3">
        <w:rPr>
          <w:rFonts w:ascii="Calibri Light" w:eastAsia="Calibri Light" w:hAnsi="Calibri Light" w:cs="Calibri Light"/>
          <w:sz w:val="22"/>
          <w:szCs w:val="22"/>
        </w:rPr>
        <w:t>Integrate</w:t>
      </w:r>
      <w:proofErr w:type="spellEnd"/>
      <w:r w:rsidRPr="007A58A3">
        <w:rPr>
          <w:rFonts w:ascii="Calibri Light" w:eastAsia="Calibri Light" w:hAnsi="Calibri Light" w:cs="Calibri Light"/>
          <w:sz w:val="22"/>
          <w:szCs w:val="22"/>
        </w:rPr>
        <w:t xml:space="preserve"> </w:t>
      </w:r>
      <w:proofErr w:type="spellStart"/>
      <w:r w:rsidRPr="007A58A3">
        <w:rPr>
          <w:rFonts w:ascii="Calibri Light" w:eastAsia="Calibri Light" w:hAnsi="Calibri Light" w:cs="Calibri Light"/>
          <w:sz w:val="22"/>
          <w:szCs w:val="22"/>
        </w:rPr>
        <w:t>monitoring</w:t>
      </w:r>
      <w:proofErr w:type="spellEnd"/>
      <w:r w:rsidRPr="007A58A3">
        <w:rPr>
          <w:rFonts w:ascii="Calibri Light" w:eastAsia="Calibri Light" w:hAnsi="Calibri Light" w:cs="Calibri Light"/>
          <w:sz w:val="22"/>
          <w:szCs w:val="22"/>
        </w:rPr>
        <w:t xml:space="preserve"> data </w:t>
      </w:r>
      <w:proofErr w:type="spellStart"/>
      <w:r w:rsidRPr="007A58A3">
        <w:rPr>
          <w:rFonts w:ascii="Calibri Light" w:eastAsia="Calibri Light" w:hAnsi="Calibri Light" w:cs="Calibri Light"/>
          <w:sz w:val="22"/>
          <w:szCs w:val="22"/>
        </w:rPr>
        <w:t>into</w:t>
      </w:r>
      <w:proofErr w:type="spellEnd"/>
      <w:r w:rsidRPr="007A58A3">
        <w:rPr>
          <w:rFonts w:ascii="Calibri Light" w:eastAsia="Calibri Light" w:hAnsi="Calibri Light" w:cs="Calibri Light"/>
          <w:sz w:val="22"/>
          <w:szCs w:val="22"/>
        </w:rPr>
        <w:t xml:space="preserve"> NBS design </w:t>
      </w:r>
      <w:proofErr w:type="spellStart"/>
      <w:r w:rsidRPr="007A58A3">
        <w:rPr>
          <w:rFonts w:ascii="Calibri Light" w:eastAsia="Calibri Light" w:hAnsi="Calibri Light" w:cs="Calibri Light"/>
          <w:sz w:val="22"/>
          <w:szCs w:val="22"/>
        </w:rPr>
        <w:t>and</w:t>
      </w:r>
      <w:proofErr w:type="spellEnd"/>
      <w:r w:rsidRPr="007A58A3">
        <w:rPr>
          <w:rFonts w:ascii="Calibri Light" w:eastAsia="Calibri Light" w:hAnsi="Calibri Light" w:cs="Calibri Light"/>
          <w:sz w:val="22"/>
          <w:szCs w:val="22"/>
        </w:rPr>
        <w:t xml:space="preserve"> </w:t>
      </w:r>
      <w:proofErr w:type="spellStart"/>
      <w:r w:rsidRPr="007A58A3">
        <w:rPr>
          <w:rFonts w:ascii="Calibri Light" w:eastAsia="Calibri Light" w:hAnsi="Calibri Light" w:cs="Calibri Light"/>
          <w:sz w:val="22"/>
          <w:szCs w:val="22"/>
        </w:rPr>
        <w:t>support</w:t>
      </w:r>
      <w:proofErr w:type="spellEnd"/>
      <w:r w:rsidRPr="007A58A3">
        <w:rPr>
          <w:rFonts w:ascii="Calibri Light" w:eastAsia="Calibri Light" w:hAnsi="Calibri Light" w:cs="Calibri Light"/>
          <w:sz w:val="22"/>
          <w:szCs w:val="22"/>
        </w:rPr>
        <w:t xml:space="preserve"> </w:t>
      </w:r>
      <w:proofErr w:type="spellStart"/>
      <w:r w:rsidRPr="007A58A3">
        <w:rPr>
          <w:rFonts w:ascii="Calibri Light" w:eastAsia="Calibri Light" w:hAnsi="Calibri Light" w:cs="Calibri Light"/>
          <w:sz w:val="22"/>
          <w:szCs w:val="22"/>
        </w:rPr>
        <w:t>strategic</w:t>
      </w:r>
      <w:proofErr w:type="spellEnd"/>
      <w:r w:rsidRPr="007A58A3">
        <w:rPr>
          <w:rFonts w:ascii="Calibri Light" w:eastAsia="Calibri Light" w:hAnsi="Calibri Light" w:cs="Calibri Light"/>
          <w:sz w:val="22"/>
          <w:szCs w:val="22"/>
        </w:rPr>
        <w:t xml:space="preserve"> </w:t>
      </w:r>
      <w:proofErr w:type="spellStart"/>
      <w:r w:rsidRPr="007A58A3">
        <w:rPr>
          <w:rFonts w:ascii="Calibri Light" w:eastAsia="Calibri Light" w:hAnsi="Calibri Light" w:cs="Calibri Light"/>
          <w:sz w:val="22"/>
          <w:szCs w:val="22"/>
        </w:rPr>
        <w:t>decision</w:t>
      </w:r>
      <w:proofErr w:type="spellEnd"/>
      <w:r w:rsidRPr="007A58A3">
        <w:rPr>
          <w:rFonts w:ascii="Calibri Light" w:eastAsia="Calibri Light" w:hAnsi="Calibri Light" w:cs="Calibri Light"/>
          <w:sz w:val="22"/>
          <w:szCs w:val="22"/>
        </w:rPr>
        <w:t>-making.</w:t>
      </w:r>
    </w:p>
    <w:p w14:paraId="70C0D5DF" w14:textId="26845644" w:rsidR="20C20132" w:rsidRDefault="66D13F20" w:rsidP="4E072AE3">
      <w:pPr>
        <w:pStyle w:val="ListParagraph"/>
        <w:numPr>
          <w:ilvl w:val="1"/>
          <w:numId w:val="2"/>
        </w:numPr>
        <w:spacing w:after="0"/>
        <w:rPr>
          <w:rFonts w:ascii="Calibri Light" w:eastAsia="Calibri Light" w:hAnsi="Calibri Light" w:cs="Calibri Light"/>
          <w:sz w:val="22"/>
          <w:szCs w:val="22"/>
        </w:rPr>
      </w:pPr>
      <w:proofErr w:type="spellStart"/>
      <w:r w:rsidRPr="4E072AE3">
        <w:rPr>
          <w:rFonts w:ascii="Calibri Light" w:eastAsia="Calibri Light" w:hAnsi="Calibri Light" w:cs="Calibri Light"/>
          <w:b/>
          <w:bCs/>
          <w:sz w:val="22"/>
          <w:szCs w:val="22"/>
        </w:rPr>
        <w:t>Allocation</w:t>
      </w:r>
      <w:proofErr w:type="spellEnd"/>
      <w:r w:rsidRPr="4E072AE3">
        <w:rPr>
          <w:rFonts w:ascii="Calibri Light" w:eastAsia="Calibri Light" w:hAnsi="Calibri Light" w:cs="Calibri Light"/>
          <w:b/>
          <w:bCs/>
          <w:sz w:val="22"/>
          <w:szCs w:val="22"/>
        </w:rPr>
        <w:t>:</w:t>
      </w:r>
      <w:r w:rsidRPr="4E072AE3">
        <w:rPr>
          <w:rFonts w:ascii="Calibri Light" w:eastAsia="Calibri Light" w:hAnsi="Calibri Light" w:cs="Calibri Light"/>
          <w:sz w:val="22"/>
          <w:szCs w:val="22"/>
        </w:rPr>
        <w:t xml:space="preserve"> 5% time</w:t>
      </w:r>
    </w:p>
    <w:p w14:paraId="3146C6C4" w14:textId="334F5E8F" w:rsidR="20C20132" w:rsidRDefault="66D13F20" w:rsidP="4E072AE3">
      <w:pPr>
        <w:pStyle w:val="ListParagraph"/>
        <w:numPr>
          <w:ilvl w:val="1"/>
          <w:numId w:val="2"/>
        </w:numPr>
        <w:spacing w:after="0"/>
        <w:rPr>
          <w:rFonts w:ascii="Calibri Light" w:eastAsia="Calibri Light" w:hAnsi="Calibri Light" w:cs="Calibri Light"/>
          <w:sz w:val="22"/>
          <w:szCs w:val="22"/>
        </w:rPr>
      </w:pPr>
      <w:proofErr w:type="spellStart"/>
      <w:r w:rsidRPr="4E072AE3">
        <w:rPr>
          <w:rFonts w:ascii="Calibri Light" w:eastAsia="Calibri Light" w:hAnsi="Calibri Light" w:cs="Calibri Light"/>
          <w:b/>
          <w:bCs/>
          <w:sz w:val="22"/>
          <w:szCs w:val="22"/>
        </w:rPr>
        <w:t>Duration</w:t>
      </w:r>
      <w:proofErr w:type="spellEnd"/>
      <w:r w:rsidRPr="4E072AE3">
        <w:rPr>
          <w:rFonts w:ascii="Calibri Light" w:eastAsia="Calibri Light" w:hAnsi="Calibri Light" w:cs="Calibri Light"/>
          <w:b/>
          <w:bCs/>
          <w:sz w:val="22"/>
          <w:szCs w:val="22"/>
        </w:rPr>
        <w:t>:</w:t>
      </w:r>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Entire</w:t>
      </w:r>
      <w:proofErr w:type="spellEnd"/>
      <w:r w:rsidRPr="4E072AE3">
        <w:rPr>
          <w:rFonts w:ascii="Calibri Light" w:eastAsia="Calibri Light" w:hAnsi="Calibri Light" w:cs="Calibri Light"/>
          <w:sz w:val="22"/>
          <w:szCs w:val="22"/>
        </w:rPr>
        <w:t xml:space="preserve"> </w:t>
      </w:r>
      <w:proofErr w:type="spellStart"/>
      <w:r w:rsidRPr="4E072AE3">
        <w:rPr>
          <w:rFonts w:ascii="Calibri Light" w:eastAsia="Calibri Light" w:hAnsi="Calibri Light" w:cs="Calibri Light"/>
          <w:sz w:val="22"/>
          <w:szCs w:val="22"/>
        </w:rPr>
        <w:t>project</w:t>
      </w:r>
      <w:proofErr w:type="spellEnd"/>
    </w:p>
    <w:sectPr w:rsidR="20C20132">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Perez Lara, Martin" w:date="2024-05-20T11:51:00Z" w:initials="PM">
    <w:p w14:paraId="0E6CEF54" w14:textId="21B77234" w:rsidR="007C390A" w:rsidRDefault="007C390A">
      <w:r>
        <w:annotationRef/>
      </w:r>
      <w:r w:rsidRPr="17756CF7">
        <w:t xml:space="preserve"> </w:t>
      </w:r>
      <w:r>
        <w:fldChar w:fldCharType="begin"/>
      </w:r>
      <w:r>
        <w:instrText xml:space="preserve"> HYPERLINK "mailto:Carolin.Planitzer@wwfus.org"</w:instrText>
      </w:r>
      <w:bookmarkStart w:id="1" w:name="_@_8FAF01D21BC04F4E8CBEDC790E1C5A0FZ"/>
      <w:r>
        <w:fldChar w:fldCharType="separate"/>
      </w:r>
      <w:bookmarkEnd w:id="1"/>
      <w:r w:rsidRPr="48D587AB">
        <w:rPr>
          <w:noProof/>
        </w:rPr>
        <w:t>@Planitzer, Carolin</w:t>
      </w:r>
      <w:r>
        <w:fldChar w:fldCharType="end"/>
      </w:r>
      <w:r w:rsidRPr="7A3C3392">
        <w:t xml:space="preserve"> </w:t>
      </w:r>
      <w:r>
        <w:fldChar w:fldCharType="begin"/>
      </w:r>
      <w:r>
        <w:instrText xml:space="preserve"> HYPERLINK "mailto:Surendra.Shrestha@wwfus.org"</w:instrText>
      </w:r>
      <w:bookmarkStart w:id="2" w:name="_@_E1B38D0BC5364D1B937DA4C22F7B7276Z"/>
      <w:r>
        <w:fldChar w:fldCharType="separate"/>
      </w:r>
      <w:bookmarkEnd w:id="2"/>
      <w:r w:rsidRPr="2759FD0B">
        <w:rPr>
          <w:noProof/>
        </w:rPr>
        <w:t>@Shrestha, Surendra</w:t>
      </w:r>
      <w:r>
        <w:fldChar w:fldCharType="end"/>
      </w:r>
      <w:r w:rsidRPr="04226BD7">
        <w:t xml:space="preserve"> I think we can provide an illustration of what NBS is about, its connection with ongoing interventions, and a technical detailing of the inputs from NASA Satellite Data.</w:t>
      </w:r>
    </w:p>
  </w:comment>
  <w:comment w:id="41" w:author="Perez Lara, Martin" w:date="2024-11-14T09:11:00Z" w:initials="PM">
    <w:p w14:paraId="3E37DD2F" w14:textId="10DB943D" w:rsidR="00BF47ED" w:rsidRDefault="00BF47ED">
      <w:pPr>
        <w:pStyle w:val="CommentText"/>
      </w:pPr>
      <w:r>
        <w:rPr>
          <w:rStyle w:val="CommentReference"/>
        </w:rPr>
        <w:annotationRef/>
      </w:r>
      <w:r>
        <w:fldChar w:fldCharType="begin"/>
      </w:r>
      <w:r>
        <w:instrText xml:space="preserve"> HYPERLINK "mailto:Jeronimo.Rodriguez@wwfus.org"</w:instrText>
      </w:r>
      <w:bookmarkStart w:id="45" w:name="_@_C4F5E766F19B4AB48D865AC3088D963CZ"/>
      <w:r>
        <w:fldChar w:fldCharType="separate"/>
      </w:r>
      <w:bookmarkEnd w:id="45"/>
      <w:r w:rsidRPr="719D7CC8">
        <w:rPr>
          <w:noProof/>
        </w:rPr>
        <w:t>@Rodriguez, Jeronimo</w:t>
      </w:r>
      <w:r>
        <w:fldChar w:fldCharType="end"/>
      </w:r>
      <w:r w:rsidRPr="0B0F180B">
        <w:t xml:space="preserve"> I Include here the arguments to make the proposal more results-oriented and catchy, in line with what was discussed in the meeting. Could you please review it and improve it if relevant?</w:t>
      </w:r>
    </w:p>
  </w:comment>
  <w:comment w:id="42" w:author="Rodriguez, Jeronimo" w:date="2024-11-18T13:03:00Z" w:initials="S">
    <w:p w14:paraId="6790AF0A" w14:textId="77777777" w:rsidR="00E627D8" w:rsidRDefault="00E627D8" w:rsidP="00E627D8">
      <w:r>
        <w:rPr>
          <w:rStyle w:val="CommentReference"/>
        </w:rPr>
        <w:annotationRef/>
      </w:r>
      <w:r>
        <w:rPr>
          <w:color w:val="000000"/>
          <w:sz w:val="20"/>
          <w:szCs w:val="20"/>
        </w:rPr>
        <w:t>How much am I able to edit/suggest here?</w:t>
      </w:r>
    </w:p>
  </w:comment>
  <w:comment w:id="43" w:author="Perez Lara, Martin" w:date="2024-11-18T17:28:00Z" w:initials="PM">
    <w:p w14:paraId="65EFAC7F" w14:textId="3F073E0E" w:rsidR="00884B35" w:rsidRDefault="00884B35">
      <w:pPr>
        <w:pStyle w:val="CommentText"/>
      </w:pPr>
      <w:r>
        <w:rPr>
          <w:rStyle w:val="CommentReference"/>
        </w:rPr>
        <w:annotationRef/>
      </w:r>
      <w:r w:rsidRPr="38C855AD">
        <w:t>Edit it thoroughly and leave it in track changes; I’ll review and accept them.</w:t>
      </w:r>
    </w:p>
  </w:comment>
  <w:comment w:id="46" w:author="Rodriguez, Jeronimo" w:date="2024-12-05T19:03:00Z" w:initials="R">
    <w:p w14:paraId="60A4C218" w14:textId="77777777" w:rsidR="00446C38" w:rsidRDefault="00446C38" w:rsidP="00446C38">
      <w:r>
        <w:rPr>
          <w:rStyle w:val="CommentReference"/>
        </w:rPr>
        <w:annotationRef/>
      </w:r>
      <w:r>
        <w:rPr>
          <w:color w:val="000000"/>
          <w:sz w:val="20"/>
          <w:szCs w:val="20"/>
        </w:rPr>
        <w:t>I added the concept of EBV  instead of “key metrics”, I found it too vague. The concept of EBV is being increasingly adopted (</w:t>
      </w:r>
      <w:hyperlink r:id="rId1" w:history="1">
        <w:r w:rsidRPr="00E47864">
          <w:rPr>
            <w:rStyle w:val="Hyperlink"/>
            <w:sz w:val="20"/>
            <w:szCs w:val="20"/>
          </w:rPr>
          <w:t>https://geobon.org/ebvs/what-are-ebvs/</w:t>
        </w:r>
      </w:hyperlink>
      <w:hyperlink r:id="rId2" w:history="1">
        <w:r w:rsidRPr="00E47864">
          <w:rPr>
            <w:rStyle w:val="Hyperlink"/>
            <w:sz w:val="20"/>
            <w:szCs w:val="20"/>
          </w:rPr>
          <w:t>)</w:t>
        </w:r>
      </w:hyperlink>
      <w:r>
        <w:rPr>
          <w:color w:val="000000"/>
          <w:sz w:val="20"/>
          <w:szCs w:val="20"/>
        </w:rPr>
        <w:t xml:space="preserve"> and NASA is familiar to it. It might be too specific, but I  think we can move towards it</w:t>
      </w:r>
    </w:p>
  </w:comment>
  <w:comment w:id="47" w:author="Rodriguez, Jeronimo" w:date="2024-11-18T13:05:00Z" w:initials="S">
    <w:p w14:paraId="4FEC0694" w14:textId="6EE41DA5" w:rsidR="003F52C5" w:rsidRDefault="003F52C5" w:rsidP="003F52C5">
      <w:r>
        <w:rPr>
          <w:rStyle w:val="CommentReference"/>
        </w:rPr>
        <w:annotationRef/>
      </w:r>
      <w:r>
        <w:rPr>
          <w:color w:val="000000"/>
          <w:sz w:val="20"/>
          <w:szCs w:val="20"/>
        </w:rPr>
        <w:t xml:space="preserve">We need to be more specific here, existing monitoring processes mentioned here are in-situ (eDNA, community based) but we need to be more specific into the fact that we are leveraging remote sensing (Specifically NASA data products) for this monitoring. </w:t>
      </w:r>
    </w:p>
  </w:comment>
  <w:comment w:id="48" w:author="Perez Lara, Martin" w:date="2024-11-18T17:30:00Z" w:initials="PM">
    <w:p w14:paraId="4F35DE32" w14:textId="30BAE871" w:rsidR="00F622DD" w:rsidRDefault="00F622DD">
      <w:pPr>
        <w:pStyle w:val="CommentText"/>
      </w:pPr>
      <w:r>
        <w:rPr>
          <w:rStyle w:val="CommentReference"/>
        </w:rPr>
        <w:annotationRef/>
      </w:r>
      <w:r w:rsidRPr="62F5552E">
        <w:t>Agreed, please include it here.</w:t>
      </w:r>
    </w:p>
  </w:comment>
  <w:comment w:id="61" w:author="Rodriguez, Jeronimo" w:date="2024-12-05T21:46:00Z" w:initials="R">
    <w:p w14:paraId="29EB011A" w14:textId="77777777" w:rsidR="00EC608C" w:rsidRDefault="00EC608C" w:rsidP="00EC608C">
      <w:r>
        <w:rPr>
          <w:rStyle w:val="CommentReference"/>
        </w:rPr>
        <w:annotationRef/>
      </w:r>
      <w:r>
        <w:rPr>
          <w:color w:val="000000"/>
          <w:sz w:val="20"/>
          <w:szCs w:val="20"/>
        </w:rPr>
        <w:t>I can’t say, don;’t have that knowledge but it would be great if we could say that local/on filed;  partners willing to be part of the project are identified/ onboard.</w:t>
      </w:r>
    </w:p>
  </w:comment>
  <w:comment w:id="74" w:author="Perez Lara, Martin" w:date="2024-11-14T09:08:00Z" w:initials="PM">
    <w:p w14:paraId="3D7CC53E" w14:textId="015E4472" w:rsidR="00BF47ED" w:rsidRDefault="00BF47ED">
      <w:pPr>
        <w:pStyle w:val="CommentText"/>
      </w:pPr>
      <w:r>
        <w:rPr>
          <w:rStyle w:val="CommentReference"/>
        </w:rPr>
        <w:annotationRef/>
      </w:r>
      <w:r>
        <w:fldChar w:fldCharType="begin"/>
      </w:r>
      <w:r>
        <w:instrText xml:space="preserve"> HYPERLINK "mailto:Surendra.Shrestha@wwfus.org"</w:instrText>
      </w:r>
      <w:bookmarkStart w:id="75" w:name="_@_58BEA5AA61DE4537BFE1B2D20F8516E2Z"/>
      <w:r>
        <w:fldChar w:fldCharType="separate"/>
      </w:r>
      <w:bookmarkEnd w:id="75"/>
      <w:r w:rsidRPr="4BB05A26">
        <w:rPr>
          <w:noProof/>
        </w:rPr>
        <w:t>@Shrestha, Surendra</w:t>
      </w:r>
      <w:r>
        <w:fldChar w:fldCharType="end"/>
      </w:r>
      <w:r w:rsidRPr="3010EE37">
        <w:t xml:space="preserve"> please generate this according to the updated information; you can start from what is on the dashboard.</w:t>
      </w:r>
    </w:p>
  </w:comment>
  <w:comment w:id="76" w:author="Perez Lara, Martin" w:date="2024-11-14T09:14:00Z" w:initials="PM">
    <w:p w14:paraId="3246BEB4" w14:textId="0FA23787" w:rsidR="00BF47ED" w:rsidRDefault="00BF47ED">
      <w:pPr>
        <w:pStyle w:val="CommentText"/>
      </w:pPr>
      <w:r>
        <w:rPr>
          <w:rStyle w:val="CommentReference"/>
        </w:rPr>
        <w:annotationRef/>
      </w:r>
      <w:r>
        <w:fldChar w:fldCharType="begin"/>
      </w:r>
      <w:r>
        <w:instrText xml:space="preserve"> HYPERLINK "mailto:Surendra.Shrestha@wwfus.org"</w:instrText>
      </w:r>
      <w:bookmarkStart w:id="77" w:name="_@_FE52C663392A450BB533FCC42E25680EZ"/>
      <w:r>
        <w:fldChar w:fldCharType="separate"/>
      </w:r>
      <w:bookmarkEnd w:id="77"/>
      <w:r w:rsidRPr="3BA5B79E">
        <w:rPr>
          <w:noProof/>
        </w:rPr>
        <w:t>@Shrestha, Surendra</w:t>
      </w:r>
      <w:r>
        <w:fldChar w:fldCharType="end"/>
      </w:r>
      <w:r w:rsidRPr="05F63814">
        <w:t xml:space="preserve"> and </w:t>
      </w:r>
      <w:r>
        <w:fldChar w:fldCharType="begin"/>
      </w:r>
      <w:r>
        <w:instrText xml:space="preserve"> HYPERLINK "mailto:Jeronimo.Rodriguez@wwfus.org"</w:instrText>
      </w:r>
      <w:bookmarkStart w:id="78" w:name="_@_A01AC8F3E37143A09247105A86389C87Z"/>
      <w:r>
        <w:fldChar w:fldCharType="separate"/>
      </w:r>
      <w:bookmarkEnd w:id="78"/>
      <w:r w:rsidRPr="169243FF">
        <w:rPr>
          <w:noProof/>
        </w:rPr>
        <w:t>@Rodriguez, Jeronimo</w:t>
      </w:r>
      <w:r>
        <w:fldChar w:fldCharType="end"/>
      </w:r>
      <w:r w:rsidRPr="74934FB3">
        <w:t xml:space="preserve"> please review, detail, and refine the elements that you consider relevant for the objective outlined in the proposal's introduction. Ensure that these elements are both achievable within a two-year timeframe and feasible by leveraging your time and the partnership with a university/research center.</w:t>
      </w:r>
    </w:p>
  </w:comment>
  <w:comment w:id="97" w:author="Rodriguez, Jeronimo" w:date="2024-11-18T15:23:00Z" w:initials="S">
    <w:p w14:paraId="0009E557" w14:textId="70B2D335" w:rsidR="00DA2285" w:rsidRDefault="00DA2285" w:rsidP="00DA2285">
      <w:r>
        <w:rPr>
          <w:rStyle w:val="CommentReference"/>
        </w:rPr>
        <w:annotationRef/>
      </w:r>
      <w:r>
        <w:rPr>
          <w:color w:val="000000"/>
          <w:sz w:val="20"/>
          <w:szCs w:val="20"/>
        </w:rPr>
        <w:fldChar w:fldCharType="begin"/>
      </w:r>
      <w:r>
        <w:rPr>
          <w:color w:val="000000"/>
          <w:sz w:val="20"/>
          <w:szCs w:val="20"/>
        </w:rPr>
        <w:instrText>HYPERLINK "mailto:MartinLara.Perez@wwfus.org"</w:instrText>
      </w:r>
      <w:r>
        <w:rPr>
          <w:color w:val="000000"/>
          <w:sz w:val="20"/>
          <w:szCs w:val="20"/>
        </w:rPr>
      </w:r>
      <w:bookmarkStart w:id="99" w:name="_@_F01867C8AAE77B4E8FEE3577695FB549Z"/>
      <w:r>
        <w:rPr>
          <w:color w:val="000000"/>
          <w:sz w:val="20"/>
          <w:szCs w:val="20"/>
        </w:rPr>
        <w:fldChar w:fldCharType="separate"/>
      </w:r>
      <w:bookmarkEnd w:id="99"/>
      <w:r w:rsidRPr="00DA2285">
        <w:rPr>
          <w:rStyle w:val="Mention"/>
          <w:noProof/>
          <w:sz w:val="20"/>
          <w:szCs w:val="20"/>
        </w:rPr>
        <w:t>@Perez Lara, Martin</w:t>
      </w:r>
      <w:r>
        <w:rPr>
          <w:color w:val="000000"/>
          <w:sz w:val="20"/>
          <w:szCs w:val="20"/>
        </w:rPr>
        <w:fldChar w:fldCharType="end"/>
      </w:r>
      <w:r>
        <w:rPr>
          <w:color w:val="000000"/>
          <w:sz w:val="20"/>
          <w:szCs w:val="20"/>
        </w:rPr>
        <w:t>. How much detail is required here? Methodological, metrics? Or just mention that Functional connectivity is to be assessed is enough here?</w:t>
      </w:r>
    </w:p>
  </w:comment>
  <w:comment w:id="98" w:author="Rodriguez, Jeronimo" w:date="2024-11-18T15:24:00Z" w:initials="S">
    <w:p w14:paraId="7BBF81D8" w14:textId="77777777" w:rsidR="00E53A62" w:rsidRDefault="00E53A62" w:rsidP="00E53A62">
      <w:r>
        <w:rPr>
          <w:rStyle w:val="CommentReference"/>
        </w:rPr>
        <w:annotationRef/>
      </w:r>
      <w:r>
        <w:rPr>
          <w:color w:val="000000"/>
          <w:sz w:val="20"/>
          <w:szCs w:val="20"/>
        </w:rPr>
        <w:t>I think this overlaps with point 6</w:t>
      </w:r>
    </w:p>
  </w:comment>
  <w:comment w:id="107" w:author="Perez Lara, Martin" w:date="2024-11-14T09:22:00Z" w:initials="PM">
    <w:p w14:paraId="0F7C46C7" w14:textId="064DB42E" w:rsidR="00BF47ED" w:rsidRDefault="00BF47ED">
      <w:pPr>
        <w:pStyle w:val="CommentText"/>
      </w:pPr>
      <w:r>
        <w:rPr>
          <w:rStyle w:val="CommentReference"/>
        </w:rPr>
        <w:annotationRef/>
      </w:r>
      <w:r>
        <w:fldChar w:fldCharType="begin"/>
      </w:r>
      <w:r>
        <w:instrText xml:space="preserve"> HYPERLINK "mailto:Surendra.Shrestha@wwfus.org"</w:instrText>
      </w:r>
      <w:bookmarkStart w:id="109" w:name="_@_049664E025944DEF966798607E06FC0CZ"/>
      <w:r>
        <w:fldChar w:fldCharType="separate"/>
      </w:r>
      <w:bookmarkEnd w:id="109"/>
      <w:r w:rsidRPr="1716690C">
        <w:rPr>
          <w:noProof/>
        </w:rPr>
        <w:t>@Shrestha, Surendra</w:t>
      </w:r>
      <w:r>
        <w:fldChar w:fldCharType="end"/>
      </w:r>
      <w:r w:rsidRPr="093091AA">
        <w:t xml:space="preserve"> please generate this section according to the terms of the NASA call. The end users would be our country offices; highlight how our field team would use the results of this project for the implementation of nature-based solutions and their continuous improvement. If you need data from the country offices, the OP focal points can guide you.</w:t>
      </w:r>
    </w:p>
  </w:comment>
  <w:comment w:id="108" w:author="Perez Lara, Martin" w:date="2024-11-14T09:22:00Z" w:initials="PM">
    <w:p w14:paraId="2F44ED83" w14:textId="6135178D" w:rsidR="00BF47ED" w:rsidRDefault="00BF47ED">
      <w:pPr>
        <w:pStyle w:val="CommentText"/>
      </w:pPr>
      <w:r>
        <w:rPr>
          <w:rStyle w:val="CommentReference"/>
        </w:rPr>
        <w:annotationRef/>
      </w:r>
      <w:r>
        <w:fldChar w:fldCharType="begin"/>
      </w:r>
      <w:r>
        <w:instrText xml:space="preserve"> HYPERLINK "mailto:Surendra.Shrestha@wwfus.org"</w:instrText>
      </w:r>
      <w:bookmarkStart w:id="110" w:name="_@_BEE4359E88014AFAAA26AEDAFB8365E6Z"/>
      <w:r>
        <w:fldChar w:fldCharType="separate"/>
      </w:r>
      <w:bookmarkEnd w:id="110"/>
      <w:r w:rsidRPr="70128A10">
        <w:rPr>
          <w:noProof/>
        </w:rPr>
        <w:t>@Shrestha, Surendra</w:t>
      </w:r>
      <w:r>
        <w:fldChar w:fldCharType="end"/>
      </w:r>
      <w:r w:rsidRPr="72FF88EA">
        <w:t xml:space="preserve"> Once we have a refined idea (by November 22), it will be important to present this proposal to our teams in Mexico and Peru to confirm their interest. I recommend scheduling those meetings and preparing a methodology to present the proposal and capture their inputs, aiming for execution during the week of November 25</w:t>
      </w:r>
    </w:p>
  </w:comment>
  <w:comment w:id="111" w:author="Perez Lara, Martin" w:date="2024-11-14T09:28:00Z" w:initials="PM">
    <w:p w14:paraId="524DFAC7" w14:textId="5433B537" w:rsidR="00BF47ED" w:rsidRDefault="00BF47ED">
      <w:pPr>
        <w:pStyle w:val="CommentText"/>
      </w:pPr>
      <w:r>
        <w:rPr>
          <w:rStyle w:val="CommentReference"/>
        </w:rPr>
        <w:annotationRef/>
      </w:r>
      <w:r>
        <w:fldChar w:fldCharType="begin"/>
      </w:r>
      <w:r>
        <w:instrText xml:space="preserve"> HYPERLINK "mailto:Jeronimo.Rodriguez@wwfus.org"</w:instrText>
      </w:r>
      <w:bookmarkStart w:id="112" w:name="_@_A55F9C65ECBD423CAB51B555C0B1766AZ"/>
      <w:r>
        <w:fldChar w:fldCharType="separate"/>
      </w:r>
      <w:bookmarkEnd w:id="112"/>
      <w:r w:rsidRPr="2FCA4E5B">
        <w:rPr>
          <w:noProof/>
        </w:rPr>
        <w:t>@Rodriguez, Jeronimo</w:t>
      </w:r>
      <w:r>
        <w:fldChar w:fldCharType="end"/>
      </w:r>
      <w:r w:rsidRPr="44862512">
        <w:t xml:space="preserve"> </w:t>
      </w:r>
      <w:r>
        <w:fldChar w:fldCharType="begin"/>
      </w:r>
      <w:r>
        <w:instrText xml:space="preserve"> HYPERLINK "mailto:Surendra.Shrestha@wwfus.org"</w:instrText>
      </w:r>
      <w:bookmarkStart w:id="113" w:name="_@_ACC4A9319C8B410799F6174209CECEC2Z"/>
      <w:r>
        <w:fldChar w:fldCharType="separate"/>
      </w:r>
      <w:bookmarkEnd w:id="113"/>
      <w:r w:rsidRPr="7FE84E02">
        <w:rPr>
          <w:noProof/>
        </w:rPr>
        <w:t>@Shrestha, Surendra</w:t>
      </w:r>
      <w:r>
        <w:fldChar w:fldCharType="end"/>
      </w:r>
      <w:r w:rsidRPr="579702A2">
        <w:t xml:space="preserve"> Could you please generate a budget based on the scenario in which we partner, in line with what was discussed in the meeting? I believe it should cover, in this partnership scenario with a university, the costs related to that partnership, as well as partial time allocations for both of you and at least one technical focal point in each landscape. Based on the available budget, could you make a table with the distribution? When we’re back from vacation, </w:t>
      </w:r>
      <w:r>
        <w:fldChar w:fldCharType="begin"/>
      </w:r>
      <w:r>
        <w:instrText xml:space="preserve"> HYPERLINK "mailto:Carolin.Planitzer@wwfus.org"</w:instrText>
      </w:r>
      <w:bookmarkStart w:id="114" w:name="_@_3CF1D770FE69412C83E0FDBE5440F95EZ"/>
      <w:r>
        <w:fldChar w:fldCharType="separate"/>
      </w:r>
      <w:bookmarkEnd w:id="114"/>
      <w:r w:rsidRPr="1D5247EC">
        <w:rPr>
          <w:noProof/>
        </w:rPr>
        <w:t>@Planitzer, Carolin</w:t>
      </w:r>
      <w:r>
        <w:fldChar w:fldCharType="end"/>
      </w:r>
      <w:r w:rsidRPr="183FC333">
        <w:t xml:space="preserve"> will likely be able to help us fine-tune this. </w:t>
      </w:r>
      <w:r>
        <w:fldChar w:fldCharType="begin"/>
      </w:r>
      <w:r>
        <w:instrText xml:space="preserve"> HYPERLINK "mailto:Becky.Chaplin-Kramer@wwfus.org"</w:instrText>
      </w:r>
      <w:bookmarkStart w:id="115" w:name="_@_625024C5DC924F24B60C0099DF8A74F0Z"/>
      <w:r>
        <w:fldChar w:fldCharType="separate"/>
      </w:r>
      <w:bookmarkEnd w:id="115"/>
      <w:r w:rsidRPr="7CEC2524">
        <w:rPr>
          <w:noProof/>
        </w:rPr>
        <w:t>@Chaplin-Kramer, Becky</w:t>
      </w:r>
      <w:r>
        <w:fldChar w:fldCharType="end"/>
      </w:r>
      <w:r w:rsidRPr="2EADAD25">
        <w:t xml:space="preserve"> , are we aligned to proceed this way?</w:t>
      </w:r>
    </w:p>
  </w:comment>
  <w:comment w:id="116" w:author="Perez Lara, Martin" w:date="2024-11-14T09:34:00Z" w:initials="PM">
    <w:p w14:paraId="1DE5D110" w14:textId="729B30E2" w:rsidR="00BF47ED" w:rsidRDefault="00BF47ED">
      <w:pPr>
        <w:pStyle w:val="CommentText"/>
      </w:pPr>
      <w:r>
        <w:rPr>
          <w:rStyle w:val="CommentReference"/>
        </w:rPr>
        <w:annotationRef/>
      </w:r>
      <w:r w:rsidRPr="0D5F272E">
        <w:t>I recommend that, for consolidating the budget, we prioritize in this order: first, your time, followed by the time of at least one technical focal point per country office, and lastly, the leadership (Science+OP) level. This will depend on the allocation per category, especially regarding how much we transfer to the partnership with the university.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E6CEF54" w15:done="1"/>
  <w15:commentEx w15:paraId="3E37DD2F" w15:done="0"/>
  <w15:commentEx w15:paraId="6790AF0A" w15:paraIdParent="3E37DD2F" w15:done="0"/>
  <w15:commentEx w15:paraId="65EFAC7F" w15:paraIdParent="3E37DD2F" w15:done="0"/>
  <w15:commentEx w15:paraId="60A4C218" w15:done="0"/>
  <w15:commentEx w15:paraId="4FEC0694" w15:done="0"/>
  <w15:commentEx w15:paraId="4F35DE32" w15:paraIdParent="4FEC0694" w15:done="0"/>
  <w15:commentEx w15:paraId="29EB011A" w15:done="0"/>
  <w15:commentEx w15:paraId="3D7CC53E" w15:done="0"/>
  <w15:commentEx w15:paraId="3246BEB4" w15:done="0"/>
  <w15:commentEx w15:paraId="0009E557" w15:done="1"/>
  <w15:commentEx w15:paraId="7BBF81D8" w15:paraIdParent="0009E557" w15:done="1"/>
  <w15:commentEx w15:paraId="0F7C46C7" w15:done="0"/>
  <w15:commentEx w15:paraId="2F44ED83" w15:done="0"/>
  <w15:commentEx w15:paraId="524DFAC7" w15:done="0"/>
  <w15:commentEx w15:paraId="1DE5D1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3A3439" w16cex:dateUtc="2024-05-20T14:51:00Z"/>
  <w16cex:commentExtensible w16cex:durableId="56EF1ADC" w16cex:dateUtc="2024-11-14T12:11:00Z"/>
  <w16cex:commentExtensible w16cex:durableId="529C223B" w16cex:dateUtc="2024-11-18T18:03:00Z"/>
  <w16cex:commentExtensible w16cex:durableId="0B76A543" w16cex:dateUtc="2024-11-18T20:28:00Z"/>
  <w16cex:commentExtensible w16cex:durableId="15657091" w16cex:dateUtc="2024-12-06T00:03:00Z"/>
  <w16cex:commentExtensible w16cex:durableId="7328B85C" w16cex:dateUtc="2024-11-18T18:05:00Z"/>
  <w16cex:commentExtensible w16cex:durableId="3AA08B06" w16cex:dateUtc="2024-11-18T20:30:00Z"/>
  <w16cex:commentExtensible w16cex:durableId="63130EFE" w16cex:dateUtc="2024-12-06T02:46:00Z"/>
  <w16cex:commentExtensible w16cex:durableId="55972E7C" w16cex:dateUtc="2024-11-14T12:08:00Z"/>
  <w16cex:commentExtensible w16cex:durableId="034F054E" w16cex:dateUtc="2024-11-14T12:14:00Z"/>
  <w16cex:commentExtensible w16cex:durableId="6520AE0A" w16cex:dateUtc="2024-11-18T20:23:00Z">
    <w16cex:extLst>
      <w16:ext w16:uri="{CE6994B0-6A32-4C9F-8C6B-6E91EDA988CE}">
        <cr:reactions xmlns:cr="http://schemas.microsoft.com/office/comments/2020/reactions">
          <cr:reaction reactionType="1">
            <cr:reactionInfo dateUtc="2024-11-18T20:34:45Z">
              <cr:user userId="S::martinlara.perez@wwfus.org::f1e94df7-34c1-47dd-8b71-49d7737f18c2" userProvider="AD" userName="Perez Lara, Martin"/>
            </cr:reactionInfo>
          </cr:reaction>
        </cr:reactions>
      </w16:ext>
    </w16cex:extLst>
  </w16cex:commentExtensible>
  <w16cex:commentExtensible w16cex:durableId="661AB80C" w16cex:dateUtc="2024-11-18T20:24:00Z"/>
  <w16cex:commentExtensible w16cex:durableId="1DF1D89F" w16cex:dateUtc="2024-11-14T12:22:00Z"/>
  <w16cex:commentExtensible w16cex:durableId="6745A5B4" w16cex:dateUtc="2024-11-14T12:22:00Z"/>
  <w16cex:commentExtensible w16cex:durableId="4ED4DF1E" w16cex:dateUtc="2024-11-14T12:28:00Z"/>
  <w16cex:commentExtensible w16cex:durableId="0659A1EC" w16cex:dateUtc="2024-11-14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E6CEF54" w16cid:durableId="623A3439"/>
  <w16cid:commentId w16cid:paraId="3E37DD2F" w16cid:durableId="56EF1ADC"/>
  <w16cid:commentId w16cid:paraId="6790AF0A" w16cid:durableId="529C223B"/>
  <w16cid:commentId w16cid:paraId="65EFAC7F" w16cid:durableId="0B76A543"/>
  <w16cid:commentId w16cid:paraId="60A4C218" w16cid:durableId="15657091"/>
  <w16cid:commentId w16cid:paraId="4FEC0694" w16cid:durableId="7328B85C"/>
  <w16cid:commentId w16cid:paraId="4F35DE32" w16cid:durableId="3AA08B06"/>
  <w16cid:commentId w16cid:paraId="29EB011A" w16cid:durableId="63130EFE"/>
  <w16cid:commentId w16cid:paraId="3D7CC53E" w16cid:durableId="55972E7C"/>
  <w16cid:commentId w16cid:paraId="3246BEB4" w16cid:durableId="034F054E"/>
  <w16cid:commentId w16cid:paraId="0009E557" w16cid:durableId="6520AE0A"/>
  <w16cid:commentId w16cid:paraId="7BBF81D8" w16cid:durableId="661AB80C"/>
  <w16cid:commentId w16cid:paraId="0F7C46C7" w16cid:durableId="1DF1D89F"/>
  <w16cid:commentId w16cid:paraId="2F44ED83" w16cid:durableId="6745A5B4"/>
  <w16cid:commentId w16cid:paraId="524DFAC7" w16cid:durableId="4ED4DF1E"/>
  <w16cid:commentId w16cid:paraId="1DE5D110" w16cid:durableId="0659A1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77976E"/>
    <w:multiLevelType w:val="hybridMultilevel"/>
    <w:tmpl w:val="FFFFFFFF"/>
    <w:lvl w:ilvl="0" w:tplc="2F621CC8">
      <w:start w:val="1"/>
      <w:numFmt w:val="decimal"/>
      <w:lvlText w:val="%1."/>
      <w:lvlJc w:val="left"/>
      <w:pPr>
        <w:ind w:left="720" w:hanging="360"/>
      </w:pPr>
    </w:lvl>
    <w:lvl w:ilvl="1" w:tplc="90BE4BFE">
      <w:start w:val="1"/>
      <w:numFmt w:val="lowerLetter"/>
      <w:lvlText w:val="%2."/>
      <w:lvlJc w:val="left"/>
      <w:pPr>
        <w:ind w:left="1440" w:hanging="360"/>
      </w:pPr>
    </w:lvl>
    <w:lvl w:ilvl="2" w:tplc="DC22B4AC">
      <w:start w:val="1"/>
      <w:numFmt w:val="lowerRoman"/>
      <w:lvlText w:val="%3."/>
      <w:lvlJc w:val="right"/>
      <w:pPr>
        <w:ind w:left="2160" w:hanging="180"/>
      </w:pPr>
    </w:lvl>
    <w:lvl w:ilvl="3" w:tplc="C51C7666">
      <w:start w:val="1"/>
      <w:numFmt w:val="decimal"/>
      <w:lvlText w:val="%4."/>
      <w:lvlJc w:val="left"/>
      <w:pPr>
        <w:ind w:left="2880" w:hanging="360"/>
      </w:pPr>
    </w:lvl>
    <w:lvl w:ilvl="4" w:tplc="904640AA">
      <w:start w:val="1"/>
      <w:numFmt w:val="lowerLetter"/>
      <w:lvlText w:val="%5."/>
      <w:lvlJc w:val="left"/>
      <w:pPr>
        <w:ind w:left="3600" w:hanging="360"/>
      </w:pPr>
    </w:lvl>
    <w:lvl w:ilvl="5" w:tplc="406E1958">
      <w:start w:val="1"/>
      <w:numFmt w:val="lowerRoman"/>
      <w:lvlText w:val="%6."/>
      <w:lvlJc w:val="right"/>
      <w:pPr>
        <w:ind w:left="4320" w:hanging="180"/>
      </w:pPr>
    </w:lvl>
    <w:lvl w:ilvl="6" w:tplc="9146BB5A">
      <w:start w:val="1"/>
      <w:numFmt w:val="decimal"/>
      <w:lvlText w:val="%7."/>
      <w:lvlJc w:val="left"/>
      <w:pPr>
        <w:ind w:left="5040" w:hanging="360"/>
      </w:pPr>
    </w:lvl>
    <w:lvl w:ilvl="7" w:tplc="DE7AA516">
      <w:start w:val="1"/>
      <w:numFmt w:val="lowerLetter"/>
      <w:lvlText w:val="%8."/>
      <w:lvlJc w:val="left"/>
      <w:pPr>
        <w:ind w:left="5760" w:hanging="360"/>
      </w:pPr>
    </w:lvl>
    <w:lvl w:ilvl="8" w:tplc="CC4C075C">
      <w:start w:val="1"/>
      <w:numFmt w:val="lowerRoman"/>
      <w:lvlText w:val="%9."/>
      <w:lvlJc w:val="right"/>
      <w:pPr>
        <w:ind w:left="6480" w:hanging="180"/>
      </w:pPr>
    </w:lvl>
  </w:abstractNum>
  <w:abstractNum w:abstractNumId="1" w15:restartNumberingAfterBreak="0">
    <w:nsid w:val="0A181E01"/>
    <w:multiLevelType w:val="hybridMultilevel"/>
    <w:tmpl w:val="7AD822E8"/>
    <w:lvl w:ilvl="0" w:tplc="7B8C0F86">
      <w:start w:val="1"/>
      <w:numFmt w:val="bullet"/>
      <w:lvlText w:val=""/>
      <w:lvlJc w:val="left"/>
      <w:pPr>
        <w:ind w:left="720" w:hanging="360"/>
      </w:pPr>
      <w:rPr>
        <w:rFonts w:ascii="Symbol" w:hAnsi="Symbol" w:hint="default"/>
      </w:rPr>
    </w:lvl>
    <w:lvl w:ilvl="1" w:tplc="E46470AA">
      <w:start w:val="1"/>
      <w:numFmt w:val="bullet"/>
      <w:lvlText w:val="o"/>
      <w:lvlJc w:val="left"/>
      <w:pPr>
        <w:ind w:left="1440" w:hanging="360"/>
      </w:pPr>
      <w:rPr>
        <w:rFonts w:ascii="Courier New" w:hAnsi="Courier New" w:hint="default"/>
      </w:rPr>
    </w:lvl>
    <w:lvl w:ilvl="2" w:tplc="849E2086">
      <w:start w:val="1"/>
      <w:numFmt w:val="bullet"/>
      <w:lvlText w:val=""/>
      <w:lvlJc w:val="left"/>
      <w:pPr>
        <w:ind w:left="2160" w:hanging="360"/>
      </w:pPr>
      <w:rPr>
        <w:rFonts w:ascii="Wingdings" w:hAnsi="Wingdings" w:hint="default"/>
      </w:rPr>
    </w:lvl>
    <w:lvl w:ilvl="3" w:tplc="30C2E1A6">
      <w:start w:val="1"/>
      <w:numFmt w:val="bullet"/>
      <w:lvlText w:val=""/>
      <w:lvlJc w:val="left"/>
      <w:pPr>
        <w:ind w:left="2880" w:hanging="360"/>
      </w:pPr>
      <w:rPr>
        <w:rFonts w:ascii="Symbol" w:hAnsi="Symbol" w:hint="default"/>
      </w:rPr>
    </w:lvl>
    <w:lvl w:ilvl="4" w:tplc="428EABDC">
      <w:start w:val="1"/>
      <w:numFmt w:val="bullet"/>
      <w:lvlText w:val="o"/>
      <w:lvlJc w:val="left"/>
      <w:pPr>
        <w:ind w:left="3600" w:hanging="360"/>
      </w:pPr>
      <w:rPr>
        <w:rFonts w:ascii="Courier New" w:hAnsi="Courier New" w:hint="default"/>
      </w:rPr>
    </w:lvl>
    <w:lvl w:ilvl="5" w:tplc="9636404C">
      <w:start w:val="1"/>
      <w:numFmt w:val="bullet"/>
      <w:lvlText w:val=""/>
      <w:lvlJc w:val="left"/>
      <w:pPr>
        <w:ind w:left="4320" w:hanging="360"/>
      </w:pPr>
      <w:rPr>
        <w:rFonts w:ascii="Wingdings" w:hAnsi="Wingdings" w:hint="default"/>
      </w:rPr>
    </w:lvl>
    <w:lvl w:ilvl="6" w:tplc="38EE6BDC">
      <w:start w:val="1"/>
      <w:numFmt w:val="bullet"/>
      <w:lvlText w:val=""/>
      <w:lvlJc w:val="left"/>
      <w:pPr>
        <w:ind w:left="5040" w:hanging="360"/>
      </w:pPr>
      <w:rPr>
        <w:rFonts w:ascii="Symbol" w:hAnsi="Symbol" w:hint="default"/>
      </w:rPr>
    </w:lvl>
    <w:lvl w:ilvl="7" w:tplc="65782E7C">
      <w:start w:val="1"/>
      <w:numFmt w:val="bullet"/>
      <w:lvlText w:val="o"/>
      <w:lvlJc w:val="left"/>
      <w:pPr>
        <w:ind w:left="5760" w:hanging="360"/>
      </w:pPr>
      <w:rPr>
        <w:rFonts w:ascii="Courier New" w:hAnsi="Courier New" w:hint="default"/>
      </w:rPr>
    </w:lvl>
    <w:lvl w:ilvl="8" w:tplc="BDBEC128">
      <w:start w:val="1"/>
      <w:numFmt w:val="bullet"/>
      <w:lvlText w:val=""/>
      <w:lvlJc w:val="left"/>
      <w:pPr>
        <w:ind w:left="6480" w:hanging="360"/>
      </w:pPr>
      <w:rPr>
        <w:rFonts w:ascii="Wingdings" w:hAnsi="Wingdings" w:hint="default"/>
      </w:rPr>
    </w:lvl>
  </w:abstractNum>
  <w:abstractNum w:abstractNumId="2" w15:restartNumberingAfterBreak="0">
    <w:nsid w:val="0E192527"/>
    <w:multiLevelType w:val="hybridMultilevel"/>
    <w:tmpl w:val="EF063D5E"/>
    <w:lvl w:ilvl="0" w:tplc="AAFC1834">
      <w:start w:val="1"/>
      <w:numFmt w:val="bullet"/>
      <w:lvlText w:val=""/>
      <w:lvlJc w:val="left"/>
      <w:pPr>
        <w:ind w:left="720" w:hanging="360"/>
      </w:pPr>
      <w:rPr>
        <w:rFonts w:ascii="Symbol" w:hAnsi="Symbol" w:hint="default"/>
      </w:rPr>
    </w:lvl>
    <w:lvl w:ilvl="1" w:tplc="C3589466">
      <w:start w:val="1"/>
      <w:numFmt w:val="bullet"/>
      <w:lvlText w:val="o"/>
      <w:lvlJc w:val="left"/>
      <w:pPr>
        <w:ind w:left="1440" w:hanging="360"/>
      </w:pPr>
      <w:rPr>
        <w:rFonts w:ascii="Courier New" w:hAnsi="Courier New" w:hint="default"/>
      </w:rPr>
    </w:lvl>
    <w:lvl w:ilvl="2" w:tplc="B2BC704A">
      <w:start w:val="1"/>
      <w:numFmt w:val="bullet"/>
      <w:lvlText w:val=""/>
      <w:lvlJc w:val="left"/>
      <w:pPr>
        <w:ind w:left="2160" w:hanging="360"/>
      </w:pPr>
      <w:rPr>
        <w:rFonts w:ascii="Wingdings" w:hAnsi="Wingdings" w:hint="default"/>
      </w:rPr>
    </w:lvl>
    <w:lvl w:ilvl="3" w:tplc="59162AB4">
      <w:start w:val="1"/>
      <w:numFmt w:val="bullet"/>
      <w:lvlText w:val=""/>
      <w:lvlJc w:val="left"/>
      <w:pPr>
        <w:ind w:left="2880" w:hanging="360"/>
      </w:pPr>
      <w:rPr>
        <w:rFonts w:ascii="Symbol" w:hAnsi="Symbol" w:hint="default"/>
      </w:rPr>
    </w:lvl>
    <w:lvl w:ilvl="4" w:tplc="829C43EA">
      <w:start w:val="1"/>
      <w:numFmt w:val="bullet"/>
      <w:lvlText w:val="o"/>
      <w:lvlJc w:val="left"/>
      <w:pPr>
        <w:ind w:left="3600" w:hanging="360"/>
      </w:pPr>
      <w:rPr>
        <w:rFonts w:ascii="Courier New" w:hAnsi="Courier New" w:hint="default"/>
      </w:rPr>
    </w:lvl>
    <w:lvl w:ilvl="5" w:tplc="BA42F004">
      <w:start w:val="1"/>
      <w:numFmt w:val="bullet"/>
      <w:lvlText w:val=""/>
      <w:lvlJc w:val="left"/>
      <w:pPr>
        <w:ind w:left="4320" w:hanging="360"/>
      </w:pPr>
      <w:rPr>
        <w:rFonts w:ascii="Wingdings" w:hAnsi="Wingdings" w:hint="default"/>
      </w:rPr>
    </w:lvl>
    <w:lvl w:ilvl="6" w:tplc="51E65E2E">
      <w:start w:val="1"/>
      <w:numFmt w:val="bullet"/>
      <w:lvlText w:val=""/>
      <w:lvlJc w:val="left"/>
      <w:pPr>
        <w:ind w:left="5040" w:hanging="360"/>
      </w:pPr>
      <w:rPr>
        <w:rFonts w:ascii="Symbol" w:hAnsi="Symbol" w:hint="default"/>
      </w:rPr>
    </w:lvl>
    <w:lvl w:ilvl="7" w:tplc="6F1CF82A">
      <w:start w:val="1"/>
      <w:numFmt w:val="bullet"/>
      <w:lvlText w:val="o"/>
      <w:lvlJc w:val="left"/>
      <w:pPr>
        <w:ind w:left="5760" w:hanging="360"/>
      </w:pPr>
      <w:rPr>
        <w:rFonts w:ascii="Courier New" w:hAnsi="Courier New" w:hint="default"/>
      </w:rPr>
    </w:lvl>
    <w:lvl w:ilvl="8" w:tplc="15A0DD7E">
      <w:start w:val="1"/>
      <w:numFmt w:val="bullet"/>
      <w:lvlText w:val=""/>
      <w:lvlJc w:val="left"/>
      <w:pPr>
        <w:ind w:left="6480" w:hanging="360"/>
      </w:pPr>
      <w:rPr>
        <w:rFonts w:ascii="Wingdings" w:hAnsi="Wingdings" w:hint="default"/>
      </w:rPr>
    </w:lvl>
  </w:abstractNum>
  <w:abstractNum w:abstractNumId="3" w15:restartNumberingAfterBreak="0">
    <w:nsid w:val="283C7FA1"/>
    <w:multiLevelType w:val="hybridMultilevel"/>
    <w:tmpl w:val="FFFFFFFF"/>
    <w:lvl w:ilvl="0" w:tplc="B7B073EE">
      <w:start w:val="1"/>
      <w:numFmt w:val="bullet"/>
      <w:lvlText w:val=""/>
      <w:lvlJc w:val="left"/>
      <w:pPr>
        <w:ind w:left="720" w:hanging="360"/>
      </w:pPr>
      <w:rPr>
        <w:rFonts w:ascii="Symbol" w:hAnsi="Symbol" w:hint="default"/>
      </w:rPr>
    </w:lvl>
    <w:lvl w:ilvl="1" w:tplc="D86E892C">
      <w:start w:val="1"/>
      <w:numFmt w:val="bullet"/>
      <w:lvlText w:val="o"/>
      <w:lvlJc w:val="left"/>
      <w:pPr>
        <w:ind w:left="1440" w:hanging="360"/>
      </w:pPr>
      <w:rPr>
        <w:rFonts w:ascii="Courier New" w:hAnsi="Courier New" w:hint="default"/>
      </w:rPr>
    </w:lvl>
    <w:lvl w:ilvl="2" w:tplc="D606245C">
      <w:start w:val="1"/>
      <w:numFmt w:val="bullet"/>
      <w:lvlText w:val=""/>
      <w:lvlJc w:val="left"/>
      <w:pPr>
        <w:ind w:left="2160" w:hanging="360"/>
      </w:pPr>
      <w:rPr>
        <w:rFonts w:ascii="Wingdings" w:hAnsi="Wingdings" w:hint="default"/>
      </w:rPr>
    </w:lvl>
    <w:lvl w:ilvl="3" w:tplc="42FABCA8">
      <w:start w:val="1"/>
      <w:numFmt w:val="bullet"/>
      <w:lvlText w:val=""/>
      <w:lvlJc w:val="left"/>
      <w:pPr>
        <w:ind w:left="2880" w:hanging="360"/>
      </w:pPr>
      <w:rPr>
        <w:rFonts w:ascii="Symbol" w:hAnsi="Symbol" w:hint="default"/>
      </w:rPr>
    </w:lvl>
    <w:lvl w:ilvl="4" w:tplc="F65830C4">
      <w:start w:val="1"/>
      <w:numFmt w:val="bullet"/>
      <w:lvlText w:val="o"/>
      <w:lvlJc w:val="left"/>
      <w:pPr>
        <w:ind w:left="3600" w:hanging="360"/>
      </w:pPr>
      <w:rPr>
        <w:rFonts w:ascii="Courier New" w:hAnsi="Courier New" w:hint="default"/>
      </w:rPr>
    </w:lvl>
    <w:lvl w:ilvl="5" w:tplc="4FBEB1F0">
      <w:start w:val="1"/>
      <w:numFmt w:val="bullet"/>
      <w:lvlText w:val=""/>
      <w:lvlJc w:val="left"/>
      <w:pPr>
        <w:ind w:left="4320" w:hanging="360"/>
      </w:pPr>
      <w:rPr>
        <w:rFonts w:ascii="Wingdings" w:hAnsi="Wingdings" w:hint="default"/>
      </w:rPr>
    </w:lvl>
    <w:lvl w:ilvl="6" w:tplc="EFF67248">
      <w:start w:val="1"/>
      <w:numFmt w:val="bullet"/>
      <w:lvlText w:val=""/>
      <w:lvlJc w:val="left"/>
      <w:pPr>
        <w:ind w:left="5040" w:hanging="360"/>
      </w:pPr>
      <w:rPr>
        <w:rFonts w:ascii="Symbol" w:hAnsi="Symbol" w:hint="default"/>
      </w:rPr>
    </w:lvl>
    <w:lvl w:ilvl="7" w:tplc="CC28B9FC">
      <w:start w:val="1"/>
      <w:numFmt w:val="bullet"/>
      <w:lvlText w:val="o"/>
      <w:lvlJc w:val="left"/>
      <w:pPr>
        <w:ind w:left="5760" w:hanging="360"/>
      </w:pPr>
      <w:rPr>
        <w:rFonts w:ascii="Courier New" w:hAnsi="Courier New" w:hint="default"/>
      </w:rPr>
    </w:lvl>
    <w:lvl w:ilvl="8" w:tplc="9208E2A6">
      <w:start w:val="1"/>
      <w:numFmt w:val="bullet"/>
      <w:lvlText w:val=""/>
      <w:lvlJc w:val="left"/>
      <w:pPr>
        <w:ind w:left="6480" w:hanging="360"/>
      </w:pPr>
      <w:rPr>
        <w:rFonts w:ascii="Wingdings" w:hAnsi="Wingdings" w:hint="default"/>
      </w:rPr>
    </w:lvl>
  </w:abstractNum>
  <w:abstractNum w:abstractNumId="4" w15:restartNumberingAfterBreak="0">
    <w:nsid w:val="2CB7CBC4"/>
    <w:multiLevelType w:val="hybridMultilevel"/>
    <w:tmpl w:val="A524D532"/>
    <w:lvl w:ilvl="0" w:tplc="6750E082">
      <w:start w:val="1"/>
      <w:numFmt w:val="bullet"/>
      <w:lvlText w:val=""/>
      <w:lvlJc w:val="left"/>
      <w:pPr>
        <w:ind w:left="720" w:hanging="360"/>
      </w:pPr>
      <w:rPr>
        <w:rFonts w:ascii="Symbol" w:hAnsi="Symbol" w:hint="default"/>
      </w:rPr>
    </w:lvl>
    <w:lvl w:ilvl="1" w:tplc="8B801A3E">
      <w:start w:val="1"/>
      <w:numFmt w:val="bullet"/>
      <w:lvlText w:val="o"/>
      <w:lvlJc w:val="left"/>
      <w:pPr>
        <w:ind w:left="1440" w:hanging="360"/>
      </w:pPr>
      <w:rPr>
        <w:rFonts w:ascii="Courier New" w:hAnsi="Courier New" w:hint="default"/>
      </w:rPr>
    </w:lvl>
    <w:lvl w:ilvl="2" w:tplc="373EC51C">
      <w:start w:val="1"/>
      <w:numFmt w:val="bullet"/>
      <w:lvlText w:val=""/>
      <w:lvlJc w:val="left"/>
      <w:pPr>
        <w:ind w:left="2160" w:hanging="360"/>
      </w:pPr>
      <w:rPr>
        <w:rFonts w:ascii="Wingdings" w:hAnsi="Wingdings" w:hint="default"/>
      </w:rPr>
    </w:lvl>
    <w:lvl w:ilvl="3" w:tplc="7938F112">
      <w:start w:val="1"/>
      <w:numFmt w:val="bullet"/>
      <w:lvlText w:val=""/>
      <w:lvlJc w:val="left"/>
      <w:pPr>
        <w:ind w:left="2880" w:hanging="360"/>
      </w:pPr>
      <w:rPr>
        <w:rFonts w:ascii="Symbol" w:hAnsi="Symbol" w:hint="default"/>
      </w:rPr>
    </w:lvl>
    <w:lvl w:ilvl="4" w:tplc="F578B516">
      <w:start w:val="1"/>
      <w:numFmt w:val="bullet"/>
      <w:lvlText w:val="o"/>
      <w:lvlJc w:val="left"/>
      <w:pPr>
        <w:ind w:left="3600" w:hanging="360"/>
      </w:pPr>
      <w:rPr>
        <w:rFonts w:ascii="Courier New" w:hAnsi="Courier New" w:hint="default"/>
      </w:rPr>
    </w:lvl>
    <w:lvl w:ilvl="5" w:tplc="BB846360">
      <w:start w:val="1"/>
      <w:numFmt w:val="bullet"/>
      <w:lvlText w:val=""/>
      <w:lvlJc w:val="left"/>
      <w:pPr>
        <w:ind w:left="4320" w:hanging="360"/>
      </w:pPr>
      <w:rPr>
        <w:rFonts w:ascii="Wingdings" w:hAnsi="Wingdings" w:hint="default"/>
      </w:rPr>
    </w:lvl>
    <w:lvl w:ilvl="6" w:tplc="B336B450">
      <w:start w:val="1"/>
      <w:numFmt w:val="bullet"/>
      <w:lvlText w:val=""/>
      <w:lvlJc w:val="left"/>
      <w:pPr>
        <w:ind w:left="5040" w:hanging="360"/>
      </w:pPr>
      <w:rPr>
        <w:rFonts w:ascii="Symbol" w:hAnsi="Symbol" w:hint="default"/>
      </w:rPr>
    </w:lvl>
    <w:lvl w:ilvl="7" w:tplc="E1D8A084">
      <w:start w:val="1"/>
      <w:numFmt w:val="bullet"/>
      <w:lvlText w:val="o"/>
      <w:lvlJc w:val="left"/>
      <w:pPr>
        <w:ind w:left="5760" w:hanging="360"/>
      </w:pPr>
      <w:rPr>
        <w:rFonts w:ascii="Courier New" w:hAnsi="Courier New" w:hint="default"/>
      </w:rPr>
    </w:lvl>
    <w:lvl w:ilvl="8" w:tplc="94C836A4">
      <w:start w:val="1"/>
      <w:numFmt w:val="bullet"/>
      <w:lvlText w:val=""/>
      <w:lvlJc w:val="left"/>
      <w:pPr>
        <w:ind w:left="6480" w:hanging="360"/>
      </w:pPr>
      <w:rPr>
        <w:rFonts w:ascii="Wingdings" w:hAnsi="Wingdings" w:hint="default"/>
      </w:rPr>
    </w:lvl>
  </w:abstractNum>
  <w:abstractNum w:abstractNumId="5" w15:restartNumberingAfterBreak="0">
    <w:nsid w:val="4D2BE04D"/>
    <w:multiLevelType w:val="hybridMultilevel"/>
    <w:tmpl w:val="FFFFFFFF"/>
    <w:lvl w:ilvl="0" w:tplc="6688F4B0">
      <w:start w:val="1"/>
      <w:numFmt w:val="bullet"/>
      <w:lvlText w:val=""/>
      <w:lvlJc w:val="left"/>
      <w:pPr>
        <w:ind w:left="720" w:hanging="360"/>
      </w:pPr>
      <w:rPr>
        <w:rFonts w:ascii="Symbol" w:hAnsi="Symbol" w:hint="default"/>
      </w:rPr>
    </w:lvl>
    <w:lvl w:ilvl="1" w:tplc="B2A04884">
      <w:start w:val="1"/>
      <w:numFmt w:val="bullet"/>
      <w:lvlText w:val=""/>
      <w:lvlJc w:val="left"/>
      <w:pPr>
        <w:ind w:left="1440" w:hanging="360"/>
      </w:pPr>
      <w:rPr>
        <w:rFonts w:ascii="Symbol" w:hAnsi="Symbol" w:hint="default"/>
      </w:rPr>
    </w:lvl>
    <w:lvl w:ilvl="2" w:tplc="4DECCD48">
      <w:start w:val="1"/>
      <w:numFmt w:val="bullet"/>
      <w:lvlText w:val=""/>
      <w:lvlJc w:val="left"/>
      <w:pPr>
        <w:ind w:left="2160" w:hanging="360"/>
      </w:pPr>
      <w:rPr>
        <w:rFonts w:ascii="Wingdings" w:hAnsi="Wingdings" w:hint="default"/>
      </w:rPr>
    </w:lvl>
    <w:lvl w:ilvl="3" w:tplc="C8944C8C">
      <w:start w:val="1"/>
      <w:numFmt w:val="bullet"/>
      <w:lvlText w:val=""/>
      <w:lvlJc w:val="left"/>
      <w:pPr>
        <w:ind w:left="2880" w:hanging="360"/>
      </w:pPr>
      <w:rPr>
        <w:rFonts w:ascii="Symbol" w:hAnsi="Symbol" w:hint="default"/>
      </w:rPr>
    </w:lvl>
    <w:lvl w:ilvl="4" w:tplc="F37EE3A6">
      <w:start w:val="1"/>
      <w:numFmt w:val="bullet"/>
      <w:lvlText w:val="o"/>
      <w:lvlJc w:val="left"/>
      <w:pPr>
        <w:ind w:left="3600" w:hanging="360"/>
      </w:pPr>
      <w:rPr>
        <w:rFonts w:ascii="Courier New" w:hAnsi="Courier New" w:hint="default"/>
      </w:rPr>
    </w:lvl>
    <w:lvl w:ilvl="5" w:tplc="E5047B70">
      <w:start w:val="1"/>
      <w:numFmt w:val="bullet"/>
      <w:lvlText w:val=""/>
      <w:lvlJc w:val="left"/>
      <w:pPr>
        <w:ind w:left="4320" w:hanging="360"/>
      </w:pPr>
      <w:rPr>
        <w:rFonts w:ascii="Wingdings" w:hAnsi="Wingdings" w:hint="default"/>
      </w:rPr>
    </w:lvl>
    <w:lvl w:ilvl="6" w:tplc="108C2458">
      <w:start w:val="1"/>
      <w:numFmt w:val="bullet"/>
      <w:lvlText w:val=""/>
      <w:lvlJc w:val="left"/>
      <w:pPr>
        <w:ind w:left="5040" w:hanging="360"/>
      </w:pPr>
      <w:rPr>
        <w:rFonts w:ascii="Symbol" w:hAnsi="Symbol" w:hint="default"/>
      </w:rPr>
    </w:lvl>
    <w:lvl w:ilvl="7" w:tplc="8E04D91C">
      <w:start w:val="1"/>
      <w:numFmt w:val="bullet"/>
      <w:lvlText w:val="o"/>
      <w:lvlJc w:val="left"/>
      <w:pPr>
        <w:ind w:left="5760" w:hanging="360"/>
      </w:pPr>
      <w:rPr>
        <w:rFonts w:ascii="Courier New" w:hAnsi="Courier New" w:hint="default"/>
      </w:rPr>
    </w:lvl>
    <w:lvl w:ilvl="8" w:tplc="8D9E54CA">
      <w:start w:val="1"/>
      <w:numFmt w:val="bullet"/>
      <w:lvlText w:val=""/>
      <w:lvlJc w:val="left"/>
      <w:pPr>
        <w:ind w:left="6480" w:hanging="360"/>
      </w:pPr>
      <w:rPr>
        <w:rFonts w:ascii="Wingdings" w:hAnsi="Wingdings" w:hint="default"/>
      </w:rPr>
    </w:lvl>
  </w:abstractNum>
  <w:num w:numId="1" w16cid:durableId="1202327531">
    <w:abstractNumId w:val="3"/>
  </w:num>
  <w:num w:numId="2" w16cid:durableId="1126895338">
    <w:abstractNumId w:val="4"/>
  </w:num>
  <w:num w:numId="3" w16cid:durableId="899251984">
    <w:abstractNumId w:val="2"/>
  </w:num>
  <w:num w:numId="4" w16cid:durableId="440612737">
    <w:abstractNumId w:val="1"/>
  </w:num>
  <w:num w:numId="5" w16cid:durableId="620460060">
    <w:abstractNumId w:val="5"/>
  </w:num>
  <w:num w:numId="6" w16cid:durableId="19823424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erez Lara, Martin">
    <w15:presenceInfo w15:providerId="AD" w15:userId="S::martinlara.perez@wwfus.org::f1e94df7-34c1-47dd-8b71-49d7737f18c2"/>
  </w15:person>
  <w15:person w15:author="Rodriguez, Jeronimo">
    <w15:presenceInfo w15:providerId="AD" w15:userId="S::Jeronimo.Rodriguez@wwfus.org::ca94b461-6db4-4b03-9a8b-fba631bd4d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F35B88"/>
    <w:rsid w:val="00004F71"/>
    <w:rsid w:val="000249E2"/>
    <w:rsid w:val="000265E7"/>
    <w:rsid w:val="00040F1E"/>
    <w:rsid w:val="000421B3"/>
    <w:rsid w:val="000449EF"/>
    <w:rsid w:val="000658A0"/>
    <w:rsid w:val="00071F15"/>
    <w:rsid w:val="00083D60"/>
    <w:rsid w:val="00091A0C"/>
    <w:rsid w:val="000938D9"/>
    <w:rsid w:val="00093D89"/>
    <w:rsid w:val="00094E78"/>
    <w:rsid w:val="000A444C"/>
    <w:rsid w:val="000A4EBE"/>
    <w:rsid w:val="000B4E1E"/>
    <w:rsid w:val="000B7052"/>
    <w:rsid w:val="000B7B9C"/>
    <w:rsid w:val="000C2FF5"/>
    <w:rsid w:val="000D2203"/>
    <w:rsid w:val="000D22F8"/>
    <w:rsid w:val="000D533D"/>
    <w:rsid w:val="000F54EA"/>
    <w:rsid w:val="00122E52"/>
    <w:rsid w:val="00130307"/>
    <w:rsid w:val="001339F4"/>
    <w:rsid w:val="00134AF5"/>
    <w:rsid w:val="0014088A"/>
    <w:rsid w:val="00153D26"/>
    <w:rsid w:val="00157945"/>
    <w:rsid w:val="0017347C"/>
    <w:rsid w:val="00175BCD"/>
    <w:rsid w:val="001822A7"/>
    <w:rsid w:val="00194F00"/>
    <w:rsid w:val="001A5FEF"/>
    <w:rsid w:val="001B13E1"/>
    <w:rsid w:val="001C62CF"/>
    <w:rsid w:val="001C6D11"/>
    <w:rsid w:val="001D31D1"/>
    <w:rsid w:val="001E05E2"/>
    <w:rsid w:val="001E22DA"/>
    <w:rsid w:val="00203536"/>
    <w:rsid w:val="002074DA"/>
    <w:rsid w:val="002302A4"/>
    <w:rsid w:val="00234A66"/>
    <w:rsid w:val="00241FCB"/>
    <w:rsid w:val="00245166"/>
    <w:rsid w:val="00250994"/>
    <w:rsid w:val="0025142C"/>
    <w:rsid w:val="0025740A"/>
    <w:rsid w:val="00294E51"/>
    <w:rsid w:val="002A155B"/>
    <w:rsid w:val="002A184C"/>
    <w:rsid w:val="002C43D0"/>
    <w:rsid w:val="002D4D03"/>
    <w:rsid w:val="002F2784"/>
    <w:rsid w:val="002F4B99"/>
    <w:rsid w:val="00303ECF"/>
    <w:rsid w:val="00311CC9"/>
    <w:rsid w:val="003147F0"/>
    <w:rsid w:val="00323750"/>
    <w:rsid w:val="00340FDA"/>
    <w:rsid w:val="00342995"/>
    <w:rsid w:val="00350E66"/>
    <w:rsid w:val="003607A1"/>
    <w:rsid w:val="00365075"/>
    <w:rsid w:val="0036522D"/>
    <w:rsid w:val="00390BC4"/>
    <w:rsid w:val="003B1BB3"/>
    <w:rsid w:val="003B7326"/>
    <w:rsid w:val="003C10F8"/>
    <w:rsid w:val="003F1794"/>
    <w:rsid w:val="003F52C5"/>
    <w:rsid w:val="003F5DCC"/>
    <w:rsid w:val="003F73FE"/>
    <w:rsid w:val="00402CB6"/>
    <w:rsid w:val="00411344"/>
    <w:rsid w:val="004256E7"/>
    <w:rsid w:val="00425AA9"/>
    <w:rsid w:val="00446C38"/>
    <w:rsid w:val="00451BFE"/>
    <w:rsid w:val="00454325"/>
    <w:rsid w:val="00461D9B"/>
    <w:rsid w:val="004623C0"/>
    <w:rsid w:val="00482017"/>
    <w:rsid w:val="004836BE"/>
    <w:rsid w:val="00484C3B"/>
    <w:rsid w:val="004B567E"/>
    <w:rsid w:val="004C0589"/>
    <w:rsid w:val="004D1535"/>
    <w:rsid w:val="004E2419"/>
    <w:rsid w:val="004E6A3C"/>
    <w:rsid w:val="004E6D39"/>
    <w:rsid w:val="004E7EB4"/>
    <w:rsid w:val="004F1CCE"/>
    <w:rsid w:val="004F1D30"/>
    <w:rsid w:val="004F4F57"/>
    <w:rsid w:val="00500969"/>
    <w:rsid w:val="00500F7A"/>
    <w:rsid w:val="00503AEE"/>
    <w:rsid w:val="0050498D"/>
    <w:rsid w:val="005158AD"/>
    <w:rsid w:val="00520BDF"/>
    <w:rsid w:val="005216CA"/>
    <w:rsid w:val="00530D8B"/>
    <w:rsid w:val="0054630D"/>
    <w:rsid w:val="0055275B"/>
    <w:rsid w:val="00552E2F"/>
    <w:rsid w:val="005554D6"/>
    <w:rsid w:val="00561BFB"/>
    <w:rsid w:val="00580218"/>
    <w:rsid w:val="005815DE"/>
    <w:rsid w:val="00587B43"/>
    <w:rsid w:val="0059039F"/>
    <w:rsid w:val="00592ED0"/>
    <w:rsid w:val="00596B14"/>
    <w:rsid w:val="005B2A41"/>
    <w:rsid w:val="005C51DA"/>
    <w:rsid w:val="005C6619"/>
    <w:rsid w:val="005E1CB2"/>
    <w:rsid w:val="00601763"/>
    <w:rsid w:val="006022CF"/>
    <w:rsid w:val="00606A59"/>
    <w:rsid w:val="00654D72"/>
    <w:rsid w:val="00655716"/>
    <w:rsid w:val="0067478D"/>
    <w:rsid w:val="00681734"/>
    <w:rsid w:val="00683678"/>
    <w:rsid w:val="00691748"/>
    <w:rsid w:val="00696DEA"/>
    <w:rsid w:val="006A0922"/>
    <w:rsid w:val="006A0FF4"/>
    <w:rsid w:val="006A1530"/>
    <w:rsid w:val="006B4F1C"/>
    <w:rsid w:val="006C47C3"/>
    <w:rsid w:val="006D0076"/>
    <w:rsid w:val="006F714E"/>
    <w:rsid w:val="00703F0C"/>
    <w:rsid w:val="007053C6"/>
    <w:rsid w:val="007146D7"/>
    <w:rsid w:val="0072721B"/>
    <w:rsid w:val="00731622"/>
    <w:rsid w:val="00732988"/>
    <w:rsid w:val="007512B9"/>
    <w:rsid w:val="00775166"/>
    <w:rsid w:val="00787075"/>
    <w:rsid w:val="0079044F"/>
    <w:rsid w:val="0079159C"/>
    <w:rsid w:val="00795041"/>
    <w:rsid w:val="007A58A3"/>
    <w:rsid w:val="007C0B10"/>
    <w:rsid w:val="007C390A"/>
    <w:rsid w:val="007F31C9"/>
    <w:rsid w:val="008044F8"/>
    <w:rsid w:val="00807F4F"/>
    <w:rsid w:val="0081213D"/>
    <w:rsid w:val="00812144"/>
    <w:rsid w:val="00814D0A"/>
    <w:rsid w:val="0081781A"/>
    <w:rsid w:val="00820943"/>
    <w:rsid w:val="0082476B"/>
    <w:rsid w:val="008278BF"/>
    <w:rsid w:val="00833420"/>
    <w:rsid w:val="00847CF5"/>
    <w:rsid w:val="008508BD"/>
    <w:rsid w:val="008630FA"/>
    <w:rsid w:val="0086615D"/>
    <w:rsid w:val="00866AFC"/>
    <w:rsid w:val="00884B35"/>
    <w:rsid w:val="00891E01"/>
    <w:rsid w:val="008A1286"/>
    <w:rsid w:val="008A7D6F"/>
    <w:rsid w:val="008B4782"/>
    <w:rsid w:val="008C0F5B"/>
    <w:rsid w:val="008D436E"/>
    <w:rsid w:val="008D71E2"/>
    <w:rsid w:val="008E13D6"/>
    <w:rsid w:val="008E3676"/>
    <w:rsid w:val="008E65B1"/>
    <w:rsid w:val="008F436D"/>
    <w:rsid w:val="008F4D68"/>
    <w:rsid w:val="009108C9"/>
    <w:rsid w:val="00913212"/>
    <w:rsid w:val="009248D7"/>
    <w:rsid w:val="00932E86"/>
    <w:rsid w:val="0093755A"/>
    <w:rsid w:val="00943BD6"/>
    <w:rsid w:val="00950258"/>
    <w:rsid w:val="009505A4"/>
    <w:rsid w:val="00963FCB"/>
    <w:rsid w:val="00974CE0"/>
    <w:rsid w:val="00982A6F"/>
    <w:rsid w:val="0098402F"/>
    <w:rsid w:val="00990B1C"/>
    <w:rsid w:val="009937D8"/>
    <w:rsid w:val="0099468F"/>
    <w:rsid w:val="009B1B2C"/>
    <w:rsid w:val="009B271D"/>
    <w:rsid w:val="009D449B"/>
    <w:rsid w:val="009F1D19"/>
    <w:rsid w:val="009F3851"/>
    <w:rsid w:val="00A113B0"/>
    <w:rsid w:val="00A12035"/>
    <w:rsid w:val="00A133D4"/>
    <w:rsid w:val="00A16179"/>
    <w:rsid w:val="00A20E94"/>
    <w:rsid w:val="00A3224D"/>
    <w:rsid w:val="00A34919"/>
    <w:rsid w:val="00A41A3A"/>
    <w:rsid w:val="00A47420"/>
    <w:rsid w:val="00A52D84"/>
    <w:rsid w:val="00A67EC7"/>
    <w:rsid w:val="00A801F0"/>
    <w:rsid w:val="00A809E9"/>
    <w:rsid w:val="00A84D87"/>
    <w:rsid w:val="00A864BF"/>
    <w:rsid w:val="00A8E285"/>
    <w:rsid w:val="00A8E73F"/>
    <w:rsid w:val="00A9259F"/>
    <w:rsid w:val="00A96085"/>
    <w:rsid w:val="00AA7A92"/>
    <w:rsid w:val="00AB2AE5"/>
    <w:rsid w:val="00AC38F9"/>
    <w:rsid w:val="00AC6ABE"/>
    <w:rsid w:val="00AD09D9"/>
    <w:rsid w:val="00AE0E00"/>
    <w:rsid w:val="00AE79C9"/>
    <w:rsid w:val="00AF35A3"/>
    <w:rsid w:val="00B02212"/>
    <w:rsid w:val="00B160A9"/>
    <w:rsid w:val="00B16BC0"/>
    <w:rsid w:val="00B225D5"/>
    <w:rsid w:val="00B23474"/>
    <w:rsid w:val="00B26135"/>
    <w:rsid w:val="00B26199"/>
    <w:rsid w:val="00B32030"/>
    <w:rsid w:val="00B33677"/>
    <w:rsid w:val="00B34C9A"/>
    <w:rsid w:val="00B4348F"/>
    <w:rsid w:val="00B46ACD"/>
    <w:rsid w:val="00B562C6"/>
    <w:rsid w:val="00B6338E"/>
    <w:rsid w:val="00B66578"/>
    <w:rsid w:val="00B75C0A"/>
    <w:rsid w:val="00B82364"/>
    <w:rsid w:val="00B85222"/>
    <w:rsid w:val="00B9590E"/>
    <w:rsid w:val="00BD1EE1"/>
    <w:rsid w:val="00BD7108"/>
    <w:rsid w:val="00BE356C"/>
    <w:rsid w:val="00BF47ED"/>
    <w:rsid w:val="00C25BAA"/>
    <w:rsid w:val="00C3750C"/>
    <w:rsid w:val="00C40413"/>
    <w:rsid w:val="00C43C49"/>
    <w:rsid w:val="00C444B3"/>
    <w:rsid w:val="00C46DDC"/>
    <w:rsid w:val="00C6069B"/>
    <w:rsid w:val="00C652B2"/>
    <w:rsid w:val="00C65A58"/>
    <w:rsid w:val="00C6640C"/>
    <w:rsid w:val="00C73BA5"/>
    <w:rsid w:val="00C773B1"/>
    <w:rsid w:val="00CA2C7A"/>
    <w:rsid w:val="00CA6D0D"/>
    <w:rsid w:val="00CB047D"/>
    <w:rsid w:val="00CB1489"/>
    <w:rsid w:val="00CC084C"/>
    <w:rsid w:val="00CC1AF9"/>
    <w:rsid w:val="00CC3D15"/>
    <w:rsid w:val="00CC5A6E"/>
    <w:rsid w:val="00CC6B7E"/>
    <w:rsid w:val="00CF0BF3"/>
    <w:rsid w:val="00CF323B"/>
    <w:rsid w:val="00CF4C2A"/>
    <w:rsid w:val="00CF5BC3"/>
    <w:rsid w:val="00D01022"/>
    <w:rsid w:val="00D43555"/>
    <w:rsid w:val="00D453AB"/>
    <w:rsid w:val="00D54BA0"/>
    <w:rsid w:val="00D5549E"/>
    <w:rsid w:val="00D563C9"/>
    <w:rsid w:val="00D63D72"/>
    <w:rsid w:val="00D6699F"/>
    <w:rsid w:val="00D90789"/>
    <w:rsid w:val="00D91FCF"/>
    <w:rsid w:val="00D92C42"/>
    <w:rsid w:val="00D975CF"/>
    <w:rsid w:val="00DA2285"/>
    <w:rsid w:val="00DA4DEB"/>
    <w:rsid w:val="00DA7CB6"/>
    <w:rsid w:val="00DB5E1A"/>
    <w:rsid w:val="00DC2582"/>
    <w:rsid w:val="00DD6839"/>
    <w:rsid w:val="00DE1274"/>
    <w:rsid w:val="00DE4151"/>
    <w:rsid w:val="00DF0F0B"/>
    <w:rsid w:val="00DF711B"/>
    <w:rsid w:val="00E01D6C"/>
    <w:rsid w:val="00E02277"/>
    <w:rsid w:val="00E14FA1"/>
    <w:rsid w:val="00E156F5"/>
    <w:rsid w:val="00E210C8"/>
    <w:rsid w:val="00E232AE"/>
    <w:rsid w:val="00E3015F"/>
    <w:rsid w:val="00E3193C"/>
    <w:rsid w:val="00E32BAA"/>
    <w:rsid w:val="00E3696C"/>
    <w:rsid w:val="00E400AF"/>
    <w:rsid w:val="00E40B5C"/>
    <w:rsid w:val="00E425C2"/>
    <w:rsid w:val="00E511E3"/>
    <w:rsid w:val="00E5173C"/>
    <w:rsid w:val="00E53A62"/>
    <w:rsid w:val="00E618AF"/>
    <w:rsid w:val="00E627D8"/>
    <w:rsid w:val="00E65D75"/>
    <w:rsid w:val="00E827AA"/>
    <w:rsid w:val="00E87C6A"/>
    <w:rsid w:val="00E87EF3"/>
    <w:rsid w:val="00E93864"/>
    <w:rsid w:val="00EA0A73"/>
    <w:rsid w:val="00EA6443"/>
    <w:rsid w:val="00EA74DD"/>
    <w:rsid w:val="00EB0A27"/>
    <w:rsid w:val="00EB1395"/>
    <w:rsid w:val="00EB5A9E"/>
    <w:rsid w:val="00EC608C"/>
    <w:rsid w:val="00EC6231"/>
    <w:rsid w:val="00ED4BCD"/>
    <w:rsid w:val="00EE47E6"/>
    <w:rsid w:val="00EE4D46"/>
    <w:rsid w:val="00EF4CDC"/>
    <w:rsid w:val="00F057FA"/>
    <w:rsid w:val="00F06658"/>
    <w:rsid w:val="00F106CD"/>
    <w:rsid w:val="00F15742"/>
    <w:rsid w:val="00F16785"/>
    <w:rsid w:val="00F17984"/>
    <w:rsid w:val="00F2546A"/>
    <w:rsid w:val="00F27B15"/>
    <w:rsid w:val="00F44FD1"/>
    <w:rsid w:val="00F4639E"/>
    <w:rsid w:val="00F50160"/>
    <w:rsid w:val="00F622DD"/>
    <w:rsid w:val="00F66C25"/>
    <w:rsid w:val="00F678B0"/>
    <w:rsid w:val="00F87201"/>
    <w:rsid w:val="00F87BDA"/>
    <w:rsid w:val="00F914D7"/>
    <w:rsid w:val="00F94DC3"/>
    <w:rsid w:val="00F965DA"/>
    <w:rsid w:val="00FA5026"/>
    <w:rsid w:val="00FD1E28"/>
    <w:rsid w:val="00FE2B34"/>
    <w:rsid w:val="00FE65DC"/>
    <w:rsid w:val="00FE7860"/>
    <w:rsid w:val="00FF33FF"/>
    <w:rsid w:val="00FF6DC8"/>
    <w:rsid w:val="01C5E7B6"/>
    <w:rsid w:val="0217F24A"/>
    <w:rsid w:val="039E4DCF"/>
    <w:rsid w:val="052C3024"/>
    <w:rsid w:val="0564E5D1"/>
    <w:rsid w:val="05F64FF9"/>
    <w:rsid w:val="06EA3115"/>
    <w:rsid w:val="0934391B"/>
    <w:rsid w:val="09C9ED4A"/>
    <w:rsid w:val="0A3D332B"/>
    <w:rsid w:val="0AAE48D5"/>
    <w:rsid w:val="0C26AD65"/>
    <w:rsid w:val="0EADBF9D"/>
    <w:rsid w:val="1104BCA9"/>
    <w:rsid w:val="131DD9A0"/>
    <w:rsid w:val="133BE9CF"/>
    <w:rsid w:val="1482FFED"/>
    <w:rsid w:val="1539395D"/>
    <w:rsid w:val="19E5ACCA"/>
    <w:rsid w:val="1D5E75B7"/>
    <w:rsid w:val="1E92D200"/>
    <w:rsid w:val="1FB82705"/>
    <w:rsid w:val="1FE8B8BE"/>
    <w:rsid w:val="205EFE44"/>
    <w:rsid w:val="20C20132"/>
    <w:rsid w:val="210D0D71"/>
    <w:rsid w:val="2157CAB9"/>
    <w:rsid w:val="22BCCE12"/>
    <w:rsid w:val="2392921D"/>
    <w:rsid w:val="2450501E"/>
    <w:rsid w:val="24A48F03"/>
    <w:rsid w:val="252D6A69"/>
    <w:rsid w:val="2672EA14"/>
    <w:rsid w:val="26C27AF7"/>
    <w:rsid w:val="26CE2710"/>
    <w:rsid w:val="27348CA2"/>
    <w:rsid w:val="27AE378A"/>
    <w:rsid w:val="28B7E8B2"/>
    <w:rsid w:val="2926F62C"/>
    <w:rsid w:val="298F5503"/>
    <w:rsid w:val="29B93815"/>
    <w:rsid w:val="2A5C2021"/>
    <w:rsid w:val="2AF81C9A"/>
    <w:rsid w:val="2B7D66DA"/>
    <w:rsid w:val="2C4E2014"/>
    <w:rsid w:val="2DFDE1EA"/>
    <w:rsid w:val="2E88B04E"/>
    <w:rsid w:val="3015D237"/>
    <w:rsid w:val="30F2E601"/>
    <w:rsid w:val="317284B9"/>
    <w:rsid w:val="331DCF7D"/>
    <w:rsid w:val="335E42C5"/>
    <w:rsid w:val="3569FD6A"/>
    <w:rsid w:val="35859F7B"/>
    <w:rsid w:val="35C4894D"/>
    <w:rsid w:val="360F2E0E"/>
    <w:rsid w:val="36305D2E"/>
    <w:rsid w:val="365DD5A3"/>
    <w:rsid w:val="37545FE6"/>
    <w:rsid w:val="37DB417F"/>
    <w:rsid w:val="38B8AE05"/>
    <w:rsid w:val="3911A2AA"/>
    <w:rsid w:val="3A22415B"/>
    <w:rsid w:val="3A677BD9"/>
    <w:rsid w:val="3B386292"/>
    <w:rsid w:val="3BAD9816"/>
    <w:rsid w:val="3C93DE6D"/>
    <w:rsid w:val="3CD53DB7"/>
    <w:rsid w:val="3CFB5ADF"/>
    <w:rsid w:val="3E131FC4"/>
    <w:rsid w:val="3E822777"/>
    <w:rsid w:val="3F51692E"/>
    <w:rsid w:val="4049574E"/>
    <w:rsid w:val="41388755"/>
    <w:rsid w:val="41CC5635"/>
    <w:rsid w:val="4285106C"/>
    <w:rsid w:val="4300D6FE"/>
    <w:rsid w:val="434BF94C"/>
    <w:rsid w:val="44A36136"/>
    <w:rsid w:val="451A4FB5"/>
    <w:rsid w:val="463282E6"/>
    <w:rsid w:val="463BFDEF"/>
    <w:rsid w:val="4758672A"/>
    <w:rsid w:val="479FADDB"/>
    <w:rsid w:val="484AEEE5"/>
    <w:rsid w:val="495833F3"/>
    <w:rsid w:val="49C7D333"/>
    <w:rsid w:val="49E53438"/>
    <w:rsid w:val="4B208A4A"/>
    <w:rsid w:val="4C91B0B5"/>
    <w:rsid w:val="4D25679A"/>
    <w:rsid w:val="4DAA7345"/>
    <w:rsid w:val="4E072AE3"/>
    <w:rsid w:val="4E5FFA8E"/>
    <w:rsid w:val="4E7616BD"/>
    <w:rsid w:val="4F715EE2"/>
    <w:rsid w:val="50C29D79"/>
    <w:rsid w:val="5112ABBD"/>
    <w:rsid w:val="5147661E"/>
    <w:rsid w:val="523C18BB"/>
    <w:rsid w:val="527E47F9"/>
    <w:rsid w:val="52EE8A8A"/>
    <w:rsid w:val="52F33385"/>
    <w:rsid w:val="531582B6"/>
    <w:rsid w:val="54224E2B"/>
    <w:rsid w:val="54B3D1CA"/>
    <w:rsid w:val="54BA26BB"/>
    <w:rsid w:val="55436BA3"/>
    <w:rsid w:val="5632C0E9"/>
    <w:rsid w:val="576CD393"/>
    <w:rsid w:val="57F35B88"/>
    <w:rsid w:val="5A2060AD"/>
    <w:rsid w:val="5B7EDF01"/>
    <w:rsid w:val="5B8DA7FC"/>
    <w:rsid w:val="5C5006B2"/>
    <w:rsid w:val="5DB50005"/>
    <w:rsid w:val="5F94647B"/>
    <w:rsid w:val="6045BDCB"/>
    <w:rsid w:val="609A095E"/>
    <w:rsid w:val="6329DBB7"/>
    <w:rsid w:val="63D3443E"/>
    <w:rsid w:val="640113AD"/>
    <w:rsid w:val="6434EEE6"/>
    <w:rsid w:val="6447F6E0"/>
    <w:rsid w:val="648DBBF4"/>
    <w:rsid w:val="64995B9D"/>
    <w:rsid w:val="66196D42"/>
    <w:rsid w:val="66D13F20"/>
    <w:rsid w:val="66DF9FD3"/>
    <w:rsid w:val="6855E8AE"/>
    <w:rsid w:val="6A2D227C"/>
    <w:rsid w:val="6A6A24E2"/>
    <w:rsid w:val="6B03847E"/>
    <w:rsid w:val="6C03E20F"/>
    <w:rsid w:val="6CC45668"/>
    <w:rsid w:val="6D2FC908"/>
    <w:rsid w:val="6E66150A"/>
    <w:rsid w:val="6F7C4A17"/>
    <w:rsid w:val="6FCEFE86"/>
    <w:rsid w:val="6FD9CA1F"/>
    <w:rsid w:val="700F3CF5"/>
    <w:rsid w:val="721344C8"/>
    <w:rsid w:val="7232B87A"/>
    <w:rsid w:val="7299A8E0"/>
    <w:rsid w:val="732641AC"/>
    <w:rsid w:val="7493A0E3"/>
    <w:rsid w:val="75F857CC"/>
    <w:rsid w:val="760CE336"/>
    <w:rsid w:val="775B9D7B"/>
    <w:rsid w:val="78CE0046"/>
    <w:rsid w:val="78D3B449"/>
    <w:rsid w:val="7925D5B0"/>
    <w:rsid w:val="7A173A06"/>
    <w:rsid w:val="7A288E63"/>
    <w:rsid w:val="7A3776BE"/>
    <w:rsid w:val="7AA5408B"/>
    <w:rsid w:val="7B489C19"/>
    <w:rsid w:val="7BA184B0"/>
    <w:rsid w:val="7CC45BAF"/>
    <w:rsid w:val="7DA3C453"/>
    <w:rsid w:val="7DC9083E"/>
    <w:rsid w:val="7E13FC9D"/>
    <w:rsid w:val="7EC4E02F"/>
    <w:rsid w:val="7FD3E934"/>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5B88"/>
  <w15:chartTrackingRefBased/>
  <w15:docId w15:val="{C8202A8B-C9D4-824C-8D2E-4C4C35E4B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A184C"/>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2A184C"/>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rsid w:val="005C661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E627D8"/>
    <w:rPr>
      <w:b/>
      <w:bCs/>
    </w:rPr>
  </w:style>
  <w:style w:type="character" w:customStyle="1" w:styleId="CommentSubjectChar">
    <w:name w:val="Comment Subject Char"/>
    <w:basedOn w:val="CommentTextChar"/>
    <w:link w:val="CommentSubject"/>
    <w:uiPriority w:val="99"/>
    <w:semiHidden/>
    <w:rsid w:val="00E627D8"/>
    <w:rPr>
      <w:b/>
      <w:bCs/>
      <w:sz w:val="20"/>
      <w:szCs w:val="20"/>
    </w:rPr>
  </w:style>
  <w:style w:type="paragraph" w:styleId="Revision">
    <w:name w:val="Revision"/>
    <w:hidden/>
    <w:uiPriority w:val="99"/>
    <w:semiHidden/>
    <w:rsid w:val="003F52C5"/>
    <w:pPr>
      <w:spacing w:after="0" w:line="240" w:lineRule="auto"/>
    </w:pPr>
  </w:style>
  <w:style w:type="character" w:styleId="Mention">
    <w:name w:val="Mention"/>
    <w:basedOn w:val="DefaultParagraphFont"/>
    <w:uiPriority w:val="99"/>
    <w:unhideWhenUsed/>
    <w:rsid w:val="00DA2285"/>
    <w:rPr>
      <w:color w:val="2B579A"/>
      <w:shd w:val="clear" w:color="auto" w:fill="E1DFDD"/>
    </w:rPr>
  </w:style>
  <w:style w:type="character" w:styleId="Hyperlink">
    <w:name w:val="Hyperlink"/>
    <w:basedOn w:val="DefaultParagraphFont"/>
    <w:uiPriority w:val="99"/>
    <w:unhideWhenUsed/>
    <w:rsid w:val="00446C38"/>
    <w:rPr>
      <w:color w:val="467886" w:themeColor="hyperlink"/>
      <w:u w:val="single"/>
    </w:rPr>
  </w:style>
  <w:style w:type="character" w:styleId="UnresolvedMention">
    <w:name w:val="Unresolved Mention"/>
    <w:basedOn w:val="DefaultParagraphFont"/>
    <w:uiPriority w:val="99"/>
    <w:semiHidden/>
    <w:unhideWhenUsed/>
    <w:rsid w:val="00446C38"/>
    <w:rPr>
      <w:color w:val="605E5C"/>
      <w:shd w:val="clear" w:color="auto" w:fill="E1DFDD"/>
    </w:rPr>
  </w:style>
  <w:style w:type="character" w:customStyle="1" w:styleId="Heading2Char">
    <w:name w:val="Heading 2 Char"/>
    <w:basedOn w:val="DefaultParagraphFont"/>
    <w:link w:val="Heading2"/>
    <w:uiPriority w:val="9"/>
    <w:rsid w:val="002A184C"/>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2A184C"/>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9093134">
      <w:bodyDiv w:val="1"/>
      <w:marLeft w:val="0"/>
      <w:marRight w:val="0"/>
      <w:marTop w:val="0"/>
      <w:marBottom w:val="0"/>
      <w:divBdr>
        <w:top w:val="none" w:sz="0" w:space="0" w:color="auto"/>
        <w:left w:val="none" w:sz="0" w:space="0" w:color="auto"/>
        <w:bottom w:val="none" w:sz="0" w:space="0" w:color="auto"/>
        <w:right w:val="none" w:sz="0" w:space="0" w:color="auto"/>
      </w:divBdr>
    </w:div>
    <w:div w:id="1041707882">
      <w:bodyDiv w:val="1"/>
      <w:marLeft w:val="0"/>
      <w:marRight w:val="0"/>
      <w:marTop w:val="0"/>
      <w:marBottom w:val="0"/>
      <w:divBdr>
        <w:top w:val="none" w:sz="0" w:space="0" w:color="auto"/>
        <w:left w:val="none" w:sz="0" w:space="0" w:color="auto"/>
        <w:bottom w:val="none" w:sz="0" w:space="0" w:color="auto"/>
        <w:right w:val="none" w:sz="0" w:space="0" w:color="auto"/>
      </w:divBdr>
    </w:div>
    <w:div w:id="1060589452">
      <w:bodyDiv w:val="1"/>
      <w:marLeft w:val="0"/>
      <w:marRight w:val="0"/>
      <w:marTop w:val="0"/>
      <w:marBottom w:val="0"/>
      <w:divBdr>
        <w:top w:val="none" w:sz="0" w:space="0" w:color="auto"/>
        <w:left w:val="none" w:sz="0" w:space="0" w:color="auto"/>
        <w:bottom w:val="none" w:sz="0" w:space="0" w:color="auto"/>
        <w:right w:val="none" w:sz="0" w:space="0" w:color="auto"/>
      </w:divBdr>
      <w:divsChild>
        <w:div w:id="1882204671">
          <w:marLeft w:val="0"/>
          <w:marRight w:val="0"/>
          <w:marTop w:val="0"/>
          <w:marBottom w:val="0"/>
          <w:divBdr>
            <w:top w:val="none" w:sz="0" w:space="0" w:color="auto"/>
            <w:left w:val="none" w:sz="0" w:space="0" w:color="auto"/>
            <w:bottom w:val="none" w:sz="0" w:space="0" w:color="auto"/>
            <w:right w:val="none" w:sz="0" w:space="0" w:color="auto"/>
          </w:divBdr>
        </w:div>
      </w:divsChild>
    </w:div>
    <w:div w:id="1106387263">
      <w:bodyDiv w:val="1"/>
      <w:marLeft w:val="0"/>
      <w:marRight w:val="0"/>
      <w:marTop w:val="0"/>
      <w:marBottom w:val="0"/>
      <w:divBdr>
        <w:top w:val="none" w:sz="0" w:space="0" w:color="auto"/>
        <w:left w:val="none" w:sz="0" w:space="0" w:color="auto"/>
        <w:bottom w:val="none" w:sz="0" w:space="0" w:color="auto"/>
        <w:right w:val="none" w:sz="0" w:space="0" w:color="auto"/>
      </w:divBdr>
      <w:divsChild>
        <w:div w:id="3258633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geobon.org/ebvs/what-are-ebvs/" TargetMode="External"/><Relationship Id="rId1" Type="http://schemas.openxmlformats.org/officeDocument/2006/relationships/hyperlink" Target="https://geobon.org/ebvs/what-are-ebv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5a2362d-2255-4a0d-88c5-7d64954319e1" xsi:nil="true"/>
    <lcf76f155ced4ddcb4097134ff3c332f xmlns="5dc55879-3ba8-40af-bbdb-a04792f97585">
      <Terms xmlns="http://schemas.microsoft.com/office/infopath/2007/PartnerControls"/>
    </lcf76f155ced4ddcb4097134ff3c332f>
    <SharedWithUsers xmlns="3150e014-1ee9-43ba-a07b-6aef1884b740">
      <UserInfo>
        <DisplayName>Planitzer, Carolin</DisplayName>
        <AccountId>23</AccountId>
        <AccountType/>
      </UserInfo>
      <UserInfo>
        <DisplayName>Shrestha, Surendra</DisplayName>
        <AccountId>275</AccountId>
        <AccountType/>
      </UserInfo>
      <UserInfo>
        <DisplayName>Perez Lara, Martin</DisplayName>
        <AccountId>72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B1119FA4644941A9CE668340E30E01" ma:contentTypeVersion="18" ma:contentTypeDescription="Create a new document." ma:contentTypeScope="" ma:versionID="77a1ac9eb1eecc0edbf5c40cdee5a789">
  <xsd:schema xmlns:xsd="http://www.w3.org/2001/XMLSchema" xmlns:xs="http://www.w3.org/2001/XMLSchema" xmlns:p="http://schemas.microsoft.com/office/2006/metadata/properties" xmlns:ns2="5dc55879-3ba8-40af-bbdb-a04792f97585" xmlns:ns3="3150e014-1ee9-43ba-a07b-6aef1884b740" xmlns:ns4="65a2362d-2255-4a0d-88c5-7d64954319e1" targetNamespace="http://schemas.microsoft.com/office/2006/metadata/properties" ma:root="true" ma:fieldsID="fce3d4d54eb4a22fb761b0b48f501ccb" ns2:_="" ns3:_="" ns4:_="">
    <xsd:import namespace="5dc55879-3ba8-40af-bbdb-a04792f97585"/>
    <xsd:import namespace="3150e014-1ee9-43ba-a07b-6aef1884b740"/>
    <xsd:import namespace="65a2362d-2255-4a0d-88c5-7d64954319e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4:TaxCatchAll" minOccurs="0"/>
                <xsd:element ref="ns2:MediaServiceOCR" minOccurs="0"/>
                <xsd:element ref="ns2:MediaServiceDateTaken" minOccurs="0"/>
                <xsd:element ref="ns2:MediaLengthInSeconds"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55879-3ba8-40af-bbdb-a04792f975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599606c3-1701-4786-aebd-51d352341c31"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0e014-1ee9-43ba-a07b-6aef1884b74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a2362d-2255-4a0d-88c5-7d64954319e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73582d20-f9b4-4827-ae49-69b03378732e}" ma:internalName="TaxCatchAll" ma:showField="CatchAllData" ma:web="3150e014-1ee9-43ba-a07b-6aef1884b7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062EAC-33C4-4D7D-A120-E759474A71A1}">
  <ds:schemaRefs>
    <ds:schemaRef ds:uri="http://schemas.microsoft.com/office/2006/metadata/properties"/>
    <ds:schemaRef ds:uri="http://schemas.microsoft.com/office/infopath/2007/PartnerControls"/>
    <ds:schemaRef ds:uri="65a2362d-2255-4a0d-88c5-7d64954319e1"/>
    <ds:schemaRef ds:uri="5dc55879-3ba8-40af-bbdb-a04792f97585"/>
    <ds:schemaRef ds:uri="3150e014-1ee9-43ba-a07b-6aef1884b740"/>
  </ds:schemaRefs>
</ds:datastoreItem>
</file>

<file path=customXml/itemProps2.xml><?xml version="1.0" encoding="utf-8"?>
<ds:datastoreItem xmlns:ds="http://schemas.openxmlformats.org/officeDocument/2006/customXml" ds:itemID="{C7C044A2-7E8A-4B99-9D6F-BABEEE0DEA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55879-3ba8-40af-bbdb-a04792f97585"/>
    <ds:schemaRef ds:uri="3150e014-1ee9-43ba-a07b-6aef1884b740"/>
    <ds:schemaRef ds:uri="65a2362d-2255-4a0d-88c5-7d6495431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2FF9688-6FF1-484F-B739-03E4C3531F4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1913</Words>
  <Characters>10905</Characters>
  <Application>Microsoft Office Word</Application>
  <DocSecurity>0</DocSecurity>
  <Lines>90</Lines>
  <Paragraphs>25</Paragraphs>
  <ScaleCrop>false</ScaleCrop>
  <Company/>
  <LinksUpToDate>false</LinksUpToDate>
  <CharactersWithSpaces>12793</CharactersWithSpaces>
  <SharedDoc>false</SharedDoc>
  <HLinks>
    <vt:vector size="78" baseType="variant">
      <vt:variant>
        <vt:i4>7012438</vt:i4>
      </vt:variant>
      <vt:variant>
        <vt:i4>36</vt:i4>
      </vt:variant>
      <vt:variant>
        <vt:i4>0</vt:i4>
      </vt:variant>
      <vt:variant>
        <vt:i4>5</vt:i4>
      </vt:variant>
      <vt:variant>
        <vt:lpwstr>mailto:Becky.Chaplin-Kramer@wwfus.org</vt:lpwstr>
      </vt:variant>
      <vt:variant>
        <vt:lpwstr/>
      </vt:variant>
      <vt:variant>
        <vt:i4>7012366</vt:i4>
      </vt:variant>
      <vt:variant>
        <vt:i4>33</vt:i4>
      </vt:variant>
      <vt:variant>
        <vt:i4>0</vt:i4>
      </vt:variant>
      <vt:variant>
        <vt:i4>5</vt:i4>
      </vt:variant>
      <vt:variant>
        <vt:lpwstr>mailto:Carolin.Planitzer@wwfus.org</vt:lpwstr>
      </vt:variant>
      <vt:variant>
        <vt:lpwstr/>
      </vt:variant>
      <vt:variant>
        <vt:i4>2293851</vt:i4>
      </vt:variant>
      <vt:variant>
        <vt:i4>30</vt:i4>
      </vt:variant>
      <vt:variant>
        <vt:i4>0</vt:i4>
      </vt:variant>
      <vt:variant>
        <vt:i4>5</vt:i4>
      </vt:variant>
      <vt:variant>
        <vt:lpwstr>mailto:Surendra.Shrestha@wwfus.org</vt:lpwstr>
      </vt:variant>
      <vt:variant>
        <vt:lpwstr/>
      </vt:variant>
      <vt:variant>
        <vt:i4>5636155</vt:i4>
      </vt:variant>
      <vt:variant>
        <vt:i4>27</vt:i4>
      </vt:variant>
      <vt:variant>
        <vt:i4>0</vt:i4>
      </vt:variant>
      <vt:variant>
        <vt:i4>5</vt:i4>
      </vt:variant>
      <vt:variant>
        <vt:lpwstr>mailto:Jeronimo.Rodriguez@wwfus.org</vt:lpwstr>
      </vt:variant>
      <vt:variant>
        <vt:lpwstr/>
      </vt:variant>
      <vt:variant>
        <vt:i4>2293851</vt:i4>
      </vt:variant>
      <vt:variant>
        <vt:i4>24</vt:i4>
      </vt:variant>
      <vt:variant>
        <vt:i4>0</vt:i4>
      </vt:variant>
      <vt:variant>
        <vt:i4>5</vt:i4>
      </vt:variant>
      <vt:variant>
        <vt:lpwstr>mailto:Surendra.Shrestha@wwfus.org</vt:lpwstr>
      </vt:variant>
      <vt:variant>
        <vt:lpwstr/>
      </vt:variant>
      <vt:variant>
        <vt:i4>2293851</vt:i4>
      </vt:variant>
      <vt:variant>
        <vt:i4>21</vt:i4>
      </vt:variant>
      <vt:variant>
        <vt:i4>0</vt:i4>
      </vt:variant>
      <vt:variant>
        <vt:i4>5</vt:i4>
      </vt:variant>
      <vt:variant>
        <vt:lpwstr>mailto:Surendra.Shrestha@wwfus.org</vt:lpwstr>
      </vt:variant>
      <vt:variant>
        <vt:lpwstr/>
      </vt:variant>
      <vt:variant>
        <vt:i4>3801156</vt:i4>
      </vt:variant>
      <vt:variant>
        <vt:i4>18</vt:i4>
      </vt:variant>
      <vt:variant>
        <vt:i4>0</vt:i4>
      </vt:variant>
      <vt:variant>
        <vt:i4>5</vt:i4>
      </vt:variant>
      <vt:variant>
        <vt:lpwstr>mailto:MartinLara.Perez@wwfus.org</vt:lpwstr>
      </vt:variant>
      <vt:variant>
        <vt:lpwstr/>
      </vt:variant>
      <vt:variant>
        <vt:i4>5636155</vt:i4>
      </vt:variant>
      <vt:variant>
        <vt:i4>15</vt:i4>
      </vt:variant>
      <vt:variant>
        <vt:i4>0</vt:i4>
      </vt:variant>
      <vt:variant>
        <vt:i4>5</vt:i4>
      </vt:variant>
      <vt:variant>
        <vt:lpwstr>mailto:Jeronimo.Rodriguez@wwfus.org</vt:lpwstr>
      </vt:variant>
      <vt:variant>
        <vt:lpwstr/>
      </vt:variant>
      <vt:variant>
        <vt:i4>2293851</vt:i4>
      </vt:variant>
      <vt:variant>
        <vt:i4>12</vt:i4>
      </vt:variant>
      <vt:variant>
        <vt:i4>0</vt:i4>
      </vt:variant>
      <vt:variant>
        <vt:i4>5</vt:i4>
      </vt:variant>
      <vt:variant>
        <vt:lpwstr>mailto:Surendra.Shrestha@wwfus.org</vt:lpwstr>
      </vt:variant>
      <vt:variant>
        <vt:lpwstr/>
      </vt:variant>
      <vt:variant>
        <vt:i4>2293851</vt:i4>
      </vt:variant>
      <vt:variant>
        <vt:i4>9</vt:i4>
      </vt:variant>
      <vt:variant>
        <vt:i4>0</vt:i4>
      </vt:variant>
      <vt:variant>
        <vt:i4>5</vt:i4>
      </vt:variant>
      <vt:variant>
        <vt:lpwstr>mailto:Surendra.Shrestha@wwfus.org</vt:lpwstr>
      </vt:variant>
      <vt:variant>
        <vt:lpwstr/>
      </vt:variant>
      <vt:variant>
        <vt:i4>5636155</vt:i4>
      </vt:variant>
      <vt:variant>
        <vt:i4>6</vt:i4>
      </vt:variant>
      <vt:variant>
        <vt:i4>0</vt:i4>
      </vt:variant>
      <vt:variant>
        <vt:i4>5</vt:i4>
      </vt:variant>
      <vt:variant>
        <vt:lpwstr>mailto:Jeronimo.Rodriguez@wwfus.org</vt:lpwstr>
      </vt:variant>
      <vt:variant>
        <vt:lpwstr/>
      </vt:variant>
      <vt:variant>
        <vt:i4>2293851</vt:i4>
      </vt:variant>
      <vt:variant>
        <vt:i4>3</vt:i4>
      </vt:variant>
      <vt:variant>
        <vt:i4>0</vt:i4>
      </vt:variant>
      <vt:variant>
        <vt:i4>5</vt:i4>
      </vt:variant>
      <vt:variant>
        <vt:lpwstr>mailto:Surendra.Shrestha@wwfus.org</vt:lpwstr>
      </vt:variant>
      <vt:variant>
        <vt:lpwstr/>
      </vt:variant>
      <vt:variant>
        <vt:i4>7012366</vt:i4>
      </vt:variant>
      <vt:variant>
        <vt:i4>0</vt:i4>
      </vt:variant>
      <vt:variant>
        <vt:i4>0</vt:i4>
      </vt:variant>
      <vt:variant>
        <vt:i4>5</vt:i4>
      </vt:variant>
      <vt:variant>
        <vt:lpwstr>mailto:Carolin.Planitzer@wwfus.org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Lara, Martin</dc:creator>
  <cp:keywords/>
  <dc:description/>
  <cp:lastModifiedBy>Rodriguez, Jeronimo</cp:lastModifiedBy>
  <cp:revision>107</cp:revision>
  <dcterms:created xsi:type="dcterms:W3CDTF">2024-12-06T01:02:00Z</dcterms:created>
  <dcterms:modified xsi:type="dcterms:W3CDTF">2024-12-06T03:02:00Z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0x010100CDB1119FA4644941A9CE668340E30E01</vt:lpwstr>
  </property>
  <property fmtid="{D5CDD505-2E9C-101B-9397-08002B2CF9AE}" pid="3" name="Calendar Year">
    <vt:lpwstr>11;#2024|aeb8c879-ce48-470f-bb0d-1eb8f891b127</vt:lpwstr>
  </property>
  <property fmtid="{D5CDD505-2E9C-101B-9397-08002B2CF9AE}" pid="4" name="Fiscal Year mm">
    <vt:lpwstr>11;#2024|aeb8c879-ce48-470f-bb0d-1eb8f891b127</vt:lpwstr>
  </property>
  <property fmtid="{D5CDD505-2E9C-101B-9397-08002B2CF9AE}" pid="5" name="Document_x0020_Type">
    <vt:lpwstr/>
  </property>
  <property fmtid="{D5CDD505-2E9C-101B-9397-08002B2CF9AE}" pid="6" name="Goal1">
    <vt:lpwstr/>
  </property>
  <property fmtid="{D5CDD505-2E9C-101B-9397-08002B2CF9AE}" pid="7" name="MediaServiceImageTags">
    <vt:lpwstr/>
  </property>
  <property fmtid="{D5CDD505-2E9C-101B-9397-08002B2CF9AE}" pid="8" name="lcf76f155ced4ddcb4097134ff3c332f">
    <vt:lpwstr/>
  </property>
  <property fmtid="{D5CDD505-2E9C-101B-9397-08002B2CF9AE}" pid="9" name="Practices">
    <vt:lpwstr/>
  </property>
  <property fmtid="{D5CDD505-2E9C-101B-9397-08002B2CF9AE}" pid="10" name="Document_x0020_Status">
    <vt:lpwstr/>
  </property>
  <property fmtid="{D5CDD505-2E9C-101B-9397-08002B2CF9AE}" pid="11" name="Region_x002F_Country">
    <vt:lpwstr/>
  </property>
  <property fmtid="{D5CDD505-2E9C-101B-9397-08002B2CF9AE}" pid="12" name="Region/Country">
    <vt:lpwstr/>
  </property>
  <property fmtid="{D5CDD505-2E9C-101B-9397-08002B2CF9AE}" pid="13" name="Document Status">
    <vt:lpwstr/>
  </property>
  <property fmtid="{D5CDD505-2E9C-101B-9397-08002B2CF9AE}" pid="14" name="Document Type">
    <vt:lpwstr/>
  </property>
  <property fmtid="{D5CDD505-2E9C-101B-9397-08002B2CF9AE}" pid="15" name="SharedWithUsers">
    <vt:lpwstr>23;#Planitzer, Carolin;#275;#Shrestha, Surendra;#72;#Perez Lara, Martin</vt:lpwstr>
  </property>
</Properties>
</file>